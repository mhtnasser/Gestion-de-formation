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szCs w:val="24"/>
        </w:rPr>
        <w:id w:val="-177270916"/>
        <w:docPartObj>
          <w:docPartGallery w:val="Cover Pages"/>
          <w:docPartUnique/>
        </w:docPartObj>
      </w:sdtPr>
      <w:sdtEndPr>
        <w:rPr>
          <w:rFonts w:ascii="Gill Sans MT" w:eastAsiaTheme="minorHAnsi" w:hAnsi="Gill Sans MT"/>
          <w:b/>
          <w:color w:val="0070C0"/>
          <w:sz w:val="56"/>
          <w:szCs w:val="56"/>
          <w:lang w:eastAsia="en-US"/>
        </w:rPr>
      </w:sdtEndPr>
      <w:sdtContent>
        <w:p w:rsidR="00680164" w:rsidRDefault="00680164" w:rsidP="00680164">
          <w:pPr>
            <w:pStyle w:val="Sansinterligne"/>
          </w:pPr>
          <w:r>
            <w:rPr>
              <w:noProof/>
            </w:rPr>
            <mc:AlternateContent>
              <mc:Choice Requires="wps">
                <w:drawing>
                  <wp:anchor distT="0" distB="0" distL="114300" distR="114300" simplePos="0" relativeHeight="251659264" behindDoc="0" locked="0" layoutInCell="1" allowOverlap="1" wp14:anchorId="58E239CB" wp14:editId="79D004EC">
                    <wp:simplePos x="0" y="0"/>
                    <wp:positionH relativeFrom="column">
                      <wp:posOffset>981553</wp:posOffset>
                    </wp:positionH>
                    <wp:positionV relativeFrom="paragraph">
                      <wp:posOffset>9558</wp:posOffset>
                    </wp:positionV>
                    <wp:extent cx="4276725" cy="88582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80164" w:rsidRPr="009A1B40" w:rsidRDefault="00680164" w:rsidP="00680164">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239CB" id="_x0000_t202" coordsize="21600,21600" o:spt="202" path="m,l,21600r21600,l21600,xe">
                    <v:stroke joinstyle="miter"/>
                    <v:path gradientshapeok="t" o:connecttype="rect"/>
                  </v:shapetype>
                  <v:shape id="Zone de texte 12" o:spid="_x0000_s1026" type="#_x0000_t202" style="position:absolute;margin-left:77.3pt;margin-top:.75pt;width:336.7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" filled="f" stroked="f">
                    <v:textbox>
                      <w:txbxContent>
                        <w:p w:rsidR="00680164" w:rsidRPr="009A1B40" w:rsidRDefault="00680164" w:rsidP="00680164">
                          <w:pPr>
                            <w:rPr>
                              <w:rFonts w:ascii="Gill Sans MT" w:hAnsi="Gill Sans MT"/>
                              <w:b/>
                              <w:color w:val="0070C0"/>
                              <w:sz w:val="56"/>
                              <w:szCs w:val="56"/>
                            </w:rPr>
                          </w:pPr>
                          <w:r>
                            <w:rPr>
                              <w:rFonts w:ascii="Gill Sans MT" w:hAnsi="Gill Sans MT"/>
                              <w:b/>
                              <w:color w:val="0070C0"/>
                              <w:sz w:val="56"/>
                              <w:szCs w:val="56"/>
                            </w:rPr>
                            <w:t xml:space="preserve">MAISON DES LIGUES DE </w:t>
                          </w:r>
                          <w:r w:rsidRPr="009A1B40">
                            <w:rPr>
                              <w:rFonts w:ascii="Gill Sans MT" w:hAnsi="Gill Sans MT"/>
                              <w:b/>
                              <w:color w:val="0070C0"/>
                              <w:sz w:val="56"/>
                              <w:szCs w:val="56"/>
                            </w:rPr>
                            <w:t>LORRAINE</w:t>
                          </w:r>
                        </w:p>
                      </w:txbxContent>
                    </v:textbox>
                    <w10:wrap type="square"/>
                  </v:shape>
                </w:pict>
              </mc:Fallback>
            </mc:AlternateContent>
          </w:r>
          <w:r>
            <w:rPr>
              <w:noProof/>
            </w:rPr>
            <mc:AlternateContent>
              <mc:Choice Requires="wpg">
                <w:drawing>
                  <wp:anchor distT="0" distB="0" distL="114300" distR="114300" simplePos="0" relativeHeight="251662336" behindDoc="1" locked="0" layoutInCell="1" allowOverlap="1" wp14:anchorId="3C59CC51" wp14:editId="5C001F8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oupe 1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43833732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80164" w:rsidRDefault="00680164" w:rsidP="00680164">
                                      <w:pPr>
                                        <w:pStyle w:val="Sansinterligne"/>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upe 19"/>
                            <wpg:cNvGrpSpPr/>
                            <wpg:grpSpPr>
                              <a:xfrm>
                                <a:off x="76200" y="4210050"/>
                                <a:ext cx="2057400" cy="4910328"/>
                                <a:chOff x="80645" y="4211812"/>
                                <a:chExt cx="1306273" cy="3121026"/>
                              </a:xfrm>
                            </wpg:grpSpPr>
                            <wpg:grpSp>
                              <wpg:cNvPr id="20" name="Groupe 20"/>
                              <wpg:cNvGrpSpPr>
                                <a:grpSpLocks noChangeAspect="1"/>
                              </wpg:cNvGrpSpPr>
                              <wpg:grpSpPr>
                                <a:xfrm>
                                  <a:off x="141062" y="4211812"/>
                                  <a:ext cx="1047750" cy="3121026"/>
                                  <a:chOff x="141062" y="4211812"/>
                                  <a:chExt cx="1047750" cy="3121026"/>
                                </a:xfrm>
                              </wpg:grpSpPr>
                              <wps:wsp>
                                <wps:cNvPr id="2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upe 33"/>
                              <wpg:cNvGrpSpPr>
                                <a:grpSpLocks noChangeAspect="1"/>
                              </wpg:cNvGrpSpPr>
                              <wpg:grpSpPr>
                                <a:xfrm>
                                  <a:off x="80645" y="4826972"/>
                                  <a:ext cx="1306273" cy="2505863"/>
                                  <a:chOff x="80645" y="4649964"/>
                                  <a:chExt cx="874712" cy="1677988"/>
                                </a:xfrm>
                              </wpg:grpSpPr>
                              <wps:wsp>
                                <wps:cNvPr id="3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C59CC51" id="Groupe 13" o:spid="_x0000_s1027"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ipQdTGUkAADeBAEADgAAAAAAAAAAAAAAAAAuAgAAZHJzL2Uyb0RvYy54bWxQSwECLQAU&#10;AAYACAAAACEAT/eVMt0AAAAGAQAADwAAAAAAAAAAAAAAAAC/JgAAZHJzL2Rvd25yZXYueG1sUEsF&#10;BgAAAAAEAAQA8wAAAMknAAAAAA==&#10;">
                    <v:rect id="Rectangle 1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J9XxAAAANsAAAAPAAAAZHJzL2Rvd25yZXYueG1sRE/fa8Iw&#10;EH4f7H8IN/BtphOR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BzUn1f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" adj="18883" fillcolor="#5b9bd5 [3204]" stroked="f" strokeweight="1pt">
                      <v:textbox inset=",0,14.4pt,0">
                        <w:txbxContent>
                          <w:sdt>
                            <w:sdtPr>
                              <w:rPr>
                                <w:color w:val="FFFFFF" w:themeColor="background1"/>
                                <w:sz w:val="28"/>
                                <w:szCs w:val="28"/>
                              </w:rPr>
                              <w:alias w:val="Date "/>
                              <w:tag w:val=""/>
                              <w:id w:val="43833732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80164" w:rsidRDefault="00680164" w:rsidP="00680164">
                                <w:pPr>
                                  <w:pStyle w:val="Sansinterligne"/>
                                  <w:jc w:val="center"/>
                                  <w:rPr>
                                    <w:color w:val="FFFFFF" w:themeColor="background1"/>
                                    <w:sz w:val="28"/>
                                    <w:szCs w:val="28"/>
                                  </w:rPr>
                                </w:pPr>
                                <w:r>
                                  <w:rPr>
                                    <w:color w:val="FFFFFF" w:themeColor="background1"/>
                                    <w:sz w:val="28"/>
                                    <w:szCs w:val="28"/>
                                  </w:rPr>
                                  <w:t xml:space="preserve">     </w:t>
                                </w:r>
                              </w:p>
                            </w:sdtContent>
                          </w:sdt>
                        </w:txbxContent>
                      </v:textbox>
                    </v:shape>
                    <v:group id="Groupe 19"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e 20"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XAwAAAANsAAAAPAAAAZHJzL2Rvd25yZXYueG1sRE/LasJA&#10;FN0X/IfhCt3VSY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k/M1w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j61xAAAANsAAAAPAAAAZHJzL2Rvd25yZXYueG1sRI9BawIx&#10;FITvQv9DeIXeNKsF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AaiPr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M0xQAAANsAAAAPAAAAZHJzL2Rvd25yZXYueG1sRI9PawIx&#10;FMTvhX6H8Aq91Wy3IG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BIeeM0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3"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RXxwAAANsAAAAPAAAAZHJzL2Rvd25yZXYueG1sRI9PS8NA&#10;FMTvgt9heUJvdqMV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G6K9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i8xwwAAANsAAAAPAAAAZHJzL2Rvd25yZXYueG1sRI/disIw&#10;FITvBd8hnAVvZE2rKN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J9ovM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DHwAAAANsAAAAPAAAAZHJzL2Rvd25yZXYueG1sRE/LisIw&#10;FN0P+A/hCu7GVAW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tZYAx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mDdxQAAANsAAAAPAAAAZHJzL2Rvd25yZXYueG1sRI9BawIx&#10;FITvhf6H8IReRLOV0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Bs6mD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newgAAANsAAAAPAAAAZHJzL2Rvd25yZXYueG1sRI9PawIx&#10;FMTvgt8hPMFbzdpK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COIBne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4mCwgAAANsAAAAPAAAAZHJzL2Rvd25yZXYueG1sRI9Pi8Iw&#10;FMTvgt8hPGFvmrqI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BDP4m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BC78C84" wp14:editId="016656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64" w:rsidRDefault="00680164" w:rsidP="00680164">
                                <w:pPr>
                                  <w:pStyle w:val="Sansinterligne"/>
                                  <w:rPr>
                                    <w:color w:val="5B9BD5" w:themeColor="accent1"/>
                                    <w:sz w:val="26"/>
                                    <w:szCs w:val="26"/>
                                  </w:rPr>
                                </w:pPr>
                                <w:sdt>
                                  <w:sdtPr>
                                    <w:rPr>
                                      <w:color w:val="5B9BD5" w:themeColor="accent1"/>
                                      <w:sz w:val="26"/>
                                      <w:szCs w:val="26"/>
                                    </w:rPr>
                                    <w:alias w:val="Auteur"/>
                                    <w:tag w:val=""/>
                                    <w:id w:val="-50289248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Mahamat</w:t>
                                    </w:r>
                                    <w:proofErr w:type="spellEnd"/>
                                    <w:r>
                                      <w:rPr>
                                        <w:color w:val="5B9BD5" w:themeColor="accent1"/>
                                        <w:sz w:val="26"/>
                                        <w:szCs w:val="26"/>
                                      </w:rPr>
                                      <w:t xml:space="preserve"> Nasser</w:t>
                                    </w:r>
                                  </w:sdtContent>
                                </w:sdt>
                              </w:p>
                              <w:p w:rsidR="00680164" w:rsidRDefault="00680164" w:rsidP="00680164">
                                <w:pPr>
                                  <w:pStyle w:val="Sansinterligne"/>
                                  <w:rPr>
                                    <w:color w:val="595959" w:themeColor="text1" w:themeTint="A6"/>
                                    <w:sz w:val="20"/>
                                    <w:szCs w:val="20"/>
                                  </w:rPr>
                                </w:pPr>
                                <w:sdt>
                                  <w:sdtPr>
                                    <w:rPr>
                                      <w:caps/>
                                      <w:color w:val="595959" w:themeColor="text1" w:themeTint="A6"/>
                                      <w:sz w:val="20"/>
                                      <w:szCs w:val="20"/>
                                    </w:rPr>
                                    <w:alias w:val="Société"/>
                                    <w:tag w:val=""/>
                                    <w:id w:val="-47684496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C78C84" id="Zone de texte 45" o:spid="_x0000_s1056"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FjS2xB6AgAAYAUAAA4AAAAA&#10;AAAAAAAAAAAALgIAAGRycy9lMm9Eb2MueG1sUEsBAi0AFAAGAAgAAAAhANFL0G7ZAAAABAEAAA8A&#10;AAAAAAAAAAAAAAAA1AQAAGRycy9kb3ducmV2LnhtbFBLBQYAAAAABAAEAPMAAADaBQAAAAA=&#10;" filled="f" stroked="f" strokeweight=".5pt">
                    <v:textbox style="mso-fit-shape-to-text:t" inset="0,0,0,0">
                      <w:txbxContent>
                        <w:p w:rsidR="00680164" w:rsidRDefault="00680164" w:rsidP="00680164">
                          <w:pPr>
                            <w:pStyle w:val="Sansinterligne"/>
                            <w:rPr>
                              <w:color w:val="5B9BD5" w:themeColor="accent1"/>
                              <w:sz w:val="26"/>
                              <w:szCs w:val="26"/>
                            </w:rPr>
                          </w:pPr>
                          <w:sdt>
                            <w:sdtPr>
                              <w:rPr>
                                <w:color w:val="5B9BD5" w:themeColor="accent1"/>
                                <w:sz w:val="26"/>
                                <w:szCs w:val="26"/>
                              </w:rPr>
                              <w:alias w:val="Auteur"/>
                              <w:tag w:val=""/>
                              <w:id w:val="-502892484"/>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5B9BD5" w:themeColor="accent1"/>
                                  <w:sz w:val="26"/>
                                  <w:szCs w:val="26"/>
                                </w:rPr>
                                <w:t>Mahamat</w:t>
                              </w:r>
                              <w:proofErr w:type="spellEnd"/>
                              <w:r>
                                <w:rPr>
                                  <w:color w:val="5B9BD5" w:themeColor="accent1"/>
                                  <w:sz w:val="26"/>
                                  <w:szCs w:val="26"/>
                                </w:rPr>
                                <w:t xml:space="preserve"> Nasser</w:t>
                              </w:r>
                            </w:sdtContent>
                          </w:sdt>
                        </w:p>
                        <w:p w:rsidR="00680164" w:rsidRDefault="00680164" w:rsidP="00680164">
                          <w:pPr>
                            <w:pStyle w:val="Sansinterligne"/>
                            <w:rPr>
                              <w:color w:val="595959" w:themeColor="text1" w:themeTint="A6"/>
                              <w:sz w:val="20"/>
                              <w:szCs w:val="20"/>
                            </w:rPr>
                          </w:pPr>
                          <w:sdt>
                            <w:sdtPr>
                              <w:rPr>
                                <w:caps/>
                                <w:color w:val="595959" w:themeColor="text1" w:themeTint="A6"/>
                                <w:sz w:val="20"/>
                                <w:szCs w:val="20"/>
                              </w:rPr>
                              <w:alias w:val="Société"/>
                              <w:tag w:val=""/>
                              <w:id w:val="-476844965"/>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680164" w:rsidRDefault="00680164" w:rsidP="00680164">
          <w:pPr>
            <w:rPr>
              <w:rFonts w:ascii="Gill Sans MT" w:hAnsi="Gill Sans MT"/>
              <w:b/>
              <w:color w:val="0070C0"/>
              <w:sz w:val="56"/>
              <w:szCs w:val="56"/>
            </w:rPr>
          </w:pPr>
          <w:r>
            <w:rPr>
              <w:noProof/>
            </w:rPr>
            <mc:AlternateContent>
              <mc:Choice Requires="wps">
                <w:drawing>
                  <wp:anchor distT="0" distB="0" distL="114300" distR="114300" simplePos="0" relativeHeight="251660288" behindDoc="0" locked="0" layoutInCell="1" allowOverlap="1" wp14:anchorId="4E012AF6" wp14:editId="1DD9F636">
                    <wp:simplePos x="0" y="0"/>
                    <wp:positionH relativeFrom="column">
                      <wp:posOffset>1820125</wp:posOffset>
                    </wp:positionH>
                    <wp:positionV relativeFrom="paragraph">
                      <wp:posOffset>2716711</wp:posOffset>
                    </wp:positionV>
                    <wp:extent cx="3667125" cy="414655"/>
                    <wp:effectExtent l="0" t="0" r="0" b="4445"/>
                    <wp:wrapSquare wrapText="bothSides"/>
                    <wp:docPr id="46" name="Zone de texte 46"/>
                    <wp:cNvGraphicFramePr/>
                    <a:graphic xmlns:a="http://schemas.openxmlformats.org/drawingml/2006/main">
                      <a:graphicData uri="http://schemas.microsoft.com/office/word/2010/wordprocessingShape">
                        <wps:wsp>
                          <wps:cNvSpPr txBox="1"/>
                          <wps:spPr>
                            <a:xfrm>
                              <a:off x="0" y="0"/>
                              <a:ext cx="366712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80164" w:rsidRPr="00B87D29" w:rsidRDefault="00680164" w:rsidP="00680164">
                                <w:pPr>
                                  <w:rPr>
                                    <w:rFonts w:ascii="Gill Sans MT" w:hAnsi="Gill Sans MT"/>
                                    <w:color w:val="0070C0"/>
                                    <w:sz w:val="34"/>
                                    <w:szCs w:val="34"/>
                                  </w:rPr>
                                </w:pPr>
                                <w:r>
                                  <w:rPr>
                                    <w:rFonts w:ascii="Gill Sans MT" w:hAnsi="Gill Sans MT"/>
                                    <w:color w:val="0070C0"/>
                                    <w:sz w:val="34"/>
                                    <w:szCs w:val="34"/>
                                  </w:rPr>
                                  <w:t>Site Gestion De 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2AF6" id="Zone de texte 46" o:spid="_x0000_s1057" type="#_x0000_t202" style="position:absolute;margin-left:143.3pt;margin-top:213.9pt;width:288.7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" filled="f" stroked="f">
                    <v:textbox>
                      <w:txbxContent>
                        <w:p w:rsidR="00680164" w:rsidRPr="00B87D29" w:rsidRDefault="00680164" w:rsidP="00680164">
                          <w:pPr>
                            <w:rPr>
                              <w:rFonts w:ascii="Gill Sans MT" w:hAnsi="Gill Sans MT"/>
                              <w:color w:val="0070C0"/>
                              <w:sz w:val="34"/>
                              <w:szCs w:val="34"/>
                            </w:rPr>
                          </w:pPr>
                          <w:r>
                            <w:rPr>
                              <w:rFonts w:ascii="Gill Sans MT" w:hAnsi="Gill Sans MT"/>
                              <w:color w:val="0070C0"/>
                              <w:sz w:val="34"/>
                              <w:szCs w:val="34"/>
                            </w:rPr>
                            <w:t>Site Gestion De Formation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DC74890" wp14:editId="71379912">
                    <wp:simplePos x="0" y="0"/>
                    <wp:positionH relativeFrom="column">
                      <wp:posOffset>3035860</wp:posOffset>
                    </wp:positionH>
                    <wp:positionV relativeFrom="paragraph">
                      <wp:posOffset>1326309</wp:posOffset>
                    </wp:positionV>
                    <wp:extent cx="4276725" cy="885825"/>
                    <wp:effectExtent l="0" t="0" r="0" b="9525"/>
                    <wp:wrapSquare wrapText="bothSides"/>
                    <wp:docPr id="47" name="Zone de texte 47"/>
                    <wp:cNvGraphicFramePr/>
                    <a:graphic xmlns:a="http://schemas.openxmlformats.org/drawingml/2006/main">
                      <a:graphicData uri="http://schemas.microsoft.com/office/word/2010/wordprocessingShape">
                        <wps:wsp>
                          <wps:cNvSpPr txBox="1"/>
                          <wps:spPr>
                            <a:xfrm>
                              <a:off x="0" y="0"/>
                              <a:ext cx="4276725"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80164" w:rsidRPr="009A1B40" w:rsidRDefault="00680164" w:rsidP="00680164">
                                <w:pPr>
                                  <w:rPr>
                                    <w:rFonts w:ascii="Gill Sans MT" w:hAnsi="Gill Sans MT"/>
                                    <w:b/>
                                    <w:color w:val="0070C0"/>
                                    <w:sz w:val="56"/>
                                    <w:szCs w:val="56"/>
                                  </w:rPr>
                                </w:pPr>
                                <w:r>
                                  <w:rPr>
                                    <w:rFonts w:ascii="Gill Sans MT" w:hAnsi="Gill Sans MT"/>
                                    <w:b/>
                                    <w:color w:val="0070C0"/>
                                    <w:sz w:val="56"/>
                                    <w:szCs w:val="56"/>
                                  </w:rPr>
                                  <w:t>SPECIFICATION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74890" id="Zone de texte 47" o:spid="_x0000_s1058" type="#_x0000_t202" style="position:absolute;margin-left:239.05pt;margin-top:104.45pt;width:33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" filled="f" stroked="f">
                    <v:textbox>
                      <w:txbxContent>
                        <w:p w:rsidR="00680164" w:rsidRPr="009A1B40" w:rsidRDefault="00680164" w:rsidP="00680164">
                          <w:pPr>
                            <w:rPr>
                              <w:rFonts w:ascii="Gill Sans MT" w:hAnsi="Gill Sans MT"/>
                              <w:b/>
                              <w:color w:val="0070C0"/>
                              <w:sz w:val="56"/>
                              <w:szCs w:val="56"/>
                            </w:rPr>
                          </w:pPr>
                          <w:r>
                            <w:rPr>
                              <w:rFonts w:ascii="Gill Sans MT" w:hAnsi="Gill Sans MT"/>
                              <w:b/>
                              <w:color w:val="0070C0"/>
                              <w:sz w:val="56"/>
                              <w:szCs w:val="56"/>
                            </w:rPr>
                            <w:t>SPECIFICATION TECHNIQUE</w:t>
                          </w:r>
                        </w:p>
                      </w:txbxContent>
                    </v:textbox>
                    <w10:wrap type="square"/>
                  </v:shape>
                </w:pict>
              </mc:Fallback>
            </mc:AlternateContent>
          </w:r>
          <w:r>
            <w:rPr>
              <w:rFonts w:ascii="Gill Sans MT" w:hAnsi="Gill Sans MT"/>
              <w:b/>
              <w:color w:val="0070C0"/>
              <w:sz w:val="56"/>
              <w:szCs w:val="56"/>
            </w:rPr>
            <w:br w:type="page"/>
          </w:r>
        </w:p>
      </w:sdtContent>
    </w:sdt>
    <w:p w:rsidR="00680164" w:rsidRDefault="00680164" w:rsidP="00680164">
      <w:pPr>
        <w:rPr>
          <w:noProof/>
        </w:rPr>
      </w:pPr>
    </w:p>
    <w:p w:rsidR="00680164" w:rsidRDefault="00680164" w:rsidP="00680164">
      <w:pPr>
        <w:rPr>
          <w:noProof/>
        </w:rPr>
      </w:pPr>
    </w:p>
    <w:p w:rsidR="00680164" w:rsidRDefault="00680164" w:rsidP="00680164">
      <w:pPr>
        <w:rPr>
          <w:noProof/>
        </w:rPr>
      </w:pPr>
    </w:p>
    <w:p w:rsidR="00680164" w:rsidRDefault="00680164" w:rsidP="00680164">
      <w:pPr>
        <w:ind w:left="2124"/>
        <w:rPr>
          <w:rFonts w:ascii="Arial Black" w:hAnsi="Arial Black"/>
          <w:b/>
          <w:noProof/>
          <w:color w:val="5B9BD5" w:themeColor="accent1"/>
          <w:sz w:val="72"/>
          <w:szCs w:val="72"/>
        </w:rPr>
      </w:pPr>
      <w:r>
        <w:rPr>
          <w:rFonts w:ascii="Arial Black" w:hAnsi="Arial Black"/>
          <w:b/>
          <w:noProof/>
          <w:color w:val="5B9BD5" w:themeColor="accent1"/>
          <w:sz w:val="72"/>
          <w:szCs w:val="72"/>
        </w:rPr>
        <w:t>SOMMAIRE</w:t>
      </w:r>
    </w:p>
    <w:p w:rsidR="00680164" w:rsidRPr="0097347F" w:rsidRDefault="00680164" w:rsidP="00680164">
      <w:pPr>
        <w:ind w:left="2124"/>
        <w:rPr>
          <w:rFonts w:ascii="Arial Black" w:hAnsi="Arial Black"/>
          <w:b/>
          <w:noProof/>
          <w:color w:val="5B9BD5" w:themeColor="accent1"/>
          <w:sz w:val="36"/>
          <w:szCs w:val="36"/>
        </w:rPr>
      </w:pPr>
    </w:p>
    <w:p w:rsidR="00680164" w:rsidRDefault="00680164" w:rsidP="00680164">
      <w:pPr>
        <w:rPr>
          <w:noProof/>
        </w:rPr>
      </w:pP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Documentation de la conception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Cas d'utilisation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Architecture technique</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Modelisation de la base de données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Clubs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Adhérents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Evènements</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Structure de la table Type</w:t>
      </w:r>
    </w:p>
    <w:p w:rsidR="00680164" w:rsidRPr="00C2053C" w:rsidRDefault="00680164" w:rsidP="00680164">
      <w:pPr>
        <w:spacing w:line="276" w:lineRule="auto"/>
        <w:ind w:left="1416"/>
        <w:rPr>
          <w:noProof/>
          <w:color w:val="5B9BD5" w:themeColor="accent1"/>
          <w:sz w:val="40"/>
          <w:szCs w:val="40"/>
        </w:rPr>
      </w:pPr>
      <w:r w:rsidRPr="00C2053C">
        <w:rPr>
          <w:noProof/>
          <w:color w:val="5B9BD5" w:themeColor="accent1"/>
          <w:sz w:val="40"/>
          <w:szCs w:val="40"/>
        </w:rPr>
        <w:tab/>
      </w:r>
      <w:r w:rsidRPr="00C2053C">
        <w:rPr>
          <w:noProof/>
          <w:color w:val="5B9BD5" w:themeColor="accent1"/>
          <w:sz w:val="40"/>
          <w:szCs w:val="40"/>
        </w:rPr>
        <w:tab/>
        <w:t>- Schéma relationnel entités associations</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Conception de la solution</w:t>
      </w:r>
    </w:p>
    <w:p w:rsidR="00680164" w:rsidRPr="00C2053C" w:rsidRDefault="00680164" w:rsidP="00680164">
      <w:pPr>
        <w:pStyle w:val="Paragraphedeliste"/>
        <w:numPr>
          <w:ilvl w:val="0"/>
          <w:numId w:val="1"/>
        </w:numPr>
        <w:spacing w:line="276" w:lineRule="auto"/>
        <w:rPr>
          <w:noProof/>
          <w:color w:val="5B9BD5" w:themeColor="accent1"/>
          <w:sz w:val="40"/>
          <w:szCs w:val="40"/>
        </w:rPr>
      </w:pPr>
      <w:r w:rsidRPr="00C2053C">
        <w:rPr>
          <w:noProof/>
          <w:color w:val="5B9BD5" w:themeColor="accent1"/>
          <w:sz w:val="40"/>
          <w:szCs w:val="40"/>
        </w:rPr>
        <w:t>Environnement de travail</w:t>
      </w:r>
    </w:p>
    <w:p w:rsidR="00680164" w:rsidRPr="00C2053C" w:rsidRDefault="00680164" w:rsidP="00680164">
      <w:pPr>
        <w:pStyle w:val="Paragraphedeliste"/>
        <w:numPr>
          <w:ilvl w:val="0"/>
          <w:numId w:val="2"/>
        </w:numPr>
        <w:spacing w:line="276" w:lineRule="auto"/>
        <w:rPr>
          <w:noProof/>
          <w:color w:val="5B9BD5" w:themeColor="accent1"/>
          <w:sz w:val="40"/>
          <w:szCs w:val="40"/>
        </w:rPr>
      </w:pPr>
      <w:r w:rsidRPr="00C2053C">
        <w:rPr>
          <w:noProof/>
          <w:color w:val="5B9BD5" w:themeColor="accent1"/>
          <w:sz w:val="40"/>
          <w:szCs w:val="40"/>
        </w:rPr>
        <w:t xml:space="preserve">        Resource matériel</w:t>
      </w:r>
    </w:p>
    <w:p w:rsidR="00680164" w:rsidRPr="00C2053C" w:rsidRDefault="00680164" w:rsidP="00680164">
      <w:pPr>
        <w:pStyle w:val="Paragraphedeliste"/>
        <w:numPr>
          <w:ilvl w:val="0"/>
          <w:numId w:val="2"/>
        </w:numPr>
        <w:spacing w:line="276" w:lineRule="auto"/>
        <w:rPr>
          <w:noProof/>
          <w:color w:val="5B9BD5" w:themeColor="accent1"/>
          <w:sz w:val="40"/>
          <w:szCs w:val="40"/>
        </w:rPr>
      </w:pPr>
      <w:r w:rsidRPr="00C2053C">
        <w:rPr>
          <w:noProof/>
          <w:color w:val="5B9BD5" w:themeColor="accent1"/>
          <w:sz w:val="40"/>
          <w:szCs w:val="40"/>
        </w:rPr>
        <w:t>Resource humain</w:t>
      </w:r>
    </w:p>
    <w:p w:rsidR="00680164" w:rsidRPr="00C2053C" w:rsidRDefault="00680164" w:rsidP="00680164">
      <w:pPr>
        <w:pStyle w:val="Paragraphedeliste"/>
        <w:numPr>
          <w:ilvl w:val="0"/>
          <w:numId w:val="2"/>
        </w:numPr>
        <w:spacing w:line="276" w:lineRule="auto"/>
        <w:rPr>
          <w:noProof/>
          <w:sz w:val="40"/>
          <w:szCs w:val="40"/>
        </w:rPr>
      </w:pPr>
      <w:r w:rsidRPr="00C2053C">
        <w:rPr>
          <w:noProof/>
          <w:color w:val="5B9BD5" w:themeColor="accent1"/>
          <w:sz w:val="40"/>
          <w:szCs w:val="40"/>
        </w:rPr>
        <w:t xml:space="preserve">        Logiciel </w:t>
      </w:r>
    </w:p>
    <w:p w:rsidR="00680164" w:rsidRDefault="00680164" w:rsidP="00827A14">
      <w:pPr>
        <w:pStyle w:val="Titre1"/>
      </w:pPr>
    </w:p>
    <w:p w:rsidR="00680164" w:rsidRPr="00C2053C" w:rsidRDefault="00680164" w:rsidP="004828C9">
      <w:pPr>
        <w:pStyle w:val="Titre1"/>
        <w:numPr>
          <w:ilvl w:val="0"/>
          <w:numId w:val="7"/>
        </w:numPr>
        <w:spacing w:line="240" w:lineRule="auto"/>
        <w:rPr>
          <w:noProof/>
          <w:color w:val="5B9BD5" w:themeColor="accent1"/>
          <w:sz w:val="56"/>
          <w:szCs w:val="56"/>
        </w:rPr>
      </w:pPr>
      <w:r w:rsidRPr="00C2053C">
        <w:rPr>
          <w:noProof/>
          <w:color w:val="5B9BD5" w:themeColor="accent1"/>
          <w:sz w:val="56"/>
          <w:szCs w:val="56"/>
        </w:rPr>
        <w:t>Documentation de conception</w:t>
      </w:r>
    </w:p>
    <w:p w:rsidR="00680164" w:rsidRDefault="00680164" w:rsidP="00680164">
      <w:pPr>
        <w:rPr>
          <w:noProof/>
        </w:rPr>
      </w:pPr>
    </w:p>
    <w:p w:rsidR="00680164" w:rsidRPr="00680164" w:rsidRDefault="00680164" w:rsidP="00680164">
      <w:pPr>
        <w:jc w:val="both"/>
        <w:rPr>
          <w:rFonts w:ascii="Cambria" w:hAnsi="Cambria"/>
          <w:noProof/>
          <w:sz w:val="32"/>
          <w:szCs w:val="32"/>
        </w:rPr>
      </w:pPr>
    </w:p>
    <w:p w:rsidR="00680164" w:rsidRDefault="00680164" w:rsidP="00680164">
      <w:pPr>
        <w:jc w:val="both"/>
        <w:rPr>
          <w:rFonts w:ascii="Cambria" w:hAnsi="Cambria"/>
          <w:noProof/>
          <w:sz w:val="32"/>
          <w:szCs w:val="32"/>
        </w:rPr>
      </w:pPr>
      <w:r w:rsidRPr="00680164">
        <w:rPr>
          <w:rFonts w:ascii="Cambria" w:hAnsi="Cambria"/>
          <w:noProof/>
          <w:sz w:val="32"/>
          <w:szCs w:val="32"/>
        </w:rPr>
        <w:t>La présente documentation précise les choix de modélisation, détaille les fonctionnalités (en sus de la documentation utilisateur),  documente la conception de la base de donnes (tables).</w:t>
      </w:r>
    </w:p>
    <w:p w:rsidR="00680164" w:rsidRDefault="00680164" w:rsidP="00680164">
      <w:pPr>
        <w:jc w:val="both"/>
        <w:rPr>
          <w:rFonts w:ascii="Cambria" w:hAnsi="Cambria"/>
          <w:noProof/>
          <w:sz w:val="32"/>
          <w:szCs w:val="32"/>
        </w:rPr>
      </w:pPr>
    </w:p>
    <w:p w:rsidR="00680164" w:rsidRPr="00C2053C" w:rsidRDefault="00680164" w:rsidP="004828C9">
      <w:pPr>
        <w:pStyle w:val="Paragraphedeliste"/>
        <w:numPr>
          <w:ilvl w:val="0"/>
          <w:numId w:val="7"/>
        </w:numPr>
        <w:rPr>
          <w:noProof/>
          <w:color w:val="5B9BD5" w:themeColor="accent1"/>
          <w:sz w:val="52"/>
          <w:szCs w:val="52"/>
        </w:rPr>
      </w:pPr>
      <w:r w:rsidRPr="00C2053C">
        <w:rPr>
          <w:noProof/>
          <w:color w:val="5B9BD5" w:themeColor="accent1"/>
          <w:sz w:val="52"/>
          <w:szCs w:val="52"/>
        </w:rPr>
        <w:t xml:space="preserve">Cas d’utilisation </w:t>
      </w:r>
    </w:p>
    <w:p w:rsidR="00680164" w:rsidRDefault="00680164" w:rsidP="00680164">
      <w:pPr>
        <w:pStyle w:val="Paragraphedeliste"/>
        <w:ind w:left="0"/>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7696" behindDoc="0" locked="0" layoutInCell="1" allowOverlap="1" wp14:anchorId="0BA68CC6" wp14:editId="0F733244">
                <wp:simplePos x="0" y="0"/>
                <wp:positionH relativeFrom="column">
                  <wp:posOffset>1749409</wp:posOffset>
                </wp:positionH>
                <wp:positionV relativeFrom="paragraph">
                  <wp:posOffset>117978</wp:posOffset>
                </wp:positionV>
                <wp:extent cx="1056904" cy="498764"/>
                <wp:effectExtent l="57150" t="19050" r="67310" b="92075"/>
                <wp:wrapNone/>
                <wp:docPr id="51" name="Rectangle 51"/>
                <wp:cNvGraphicFramePr/>
                <a:graphic xmlns:a="http://schemas.openxmlformats.org/drawingml/2006/main">
                  <a:graphicData uri="http://schemas.microsoft.com/office/word/2010/wordprocessingShape">
                    <wps:wsp>
                      <wps:cNvSpPr/>
                      <wps:spPr>
                        <a:xfrm>
                          <a:off x="0" y="0"/>
                          <a:ext cx="1056904" cy="49876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680164" w:rsidRDefault="00680164" w:rsidP="00680164">
                            <w:pPr>
                              <w:jc w:val="center"/>
                            </w:pPr>
                            <w:r>
                              <w:t>Recherche par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68CC6" id="Rectangle 51" o:spid="_x0000_s1059" style="position:absolute;left:0;text-align:left;margin-left:137.75pt;margin-top:9.3pt;width:83.2pt;height:39.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" fillcolor="#65a0d7 [3028]" strokecolor="#5b9bd5 [3204]" strokeweight=".5pt">
                <v:fill color2="#5898d4 [3172]" rotate="t" colors="0 #71a6db;.5 #559bdb;1 #438ac9" focus="100%" type="gradient">
                  <o:fill v:ext="view" type="gradientUnscaled"/>
                </v:fill>
                <v:textbox>
                  <w:txbxContent>
                    <w:p w:rsidR="00680164" w:rsidRDefault="00680164" w:rsidP="00680164">
                      <w:pPr>
                        <w:jc w:val="center"/>
                      </w:pPr>
                      <w:r>
                        <w:t>Recherche par type</w:t>
                      </w:r>
                    </w:p>
                  </w:txbxContent>
                </v:textbox>
              </v:rect>
            </w:pict>
          </mc:Fallback>
        </mc:AlternateContent>
      </w: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65408" behindDoc="0" locked="0" layoutInCell="1" allowOverlap="1" wp14:anchorId="515C263B" wp14:editId="573382DE">
                <wp:simplePos x="0" y="0"/>
                <wp:positionH relativeFrom="column">
                  <wp:posOffset>1500505</wp:posOffset>
                </wp:positionH>
                <wp:positionV relativeFrom="paragraph">
                  <wp:posOffset>128270</wp:posOffset>
                </wp:positionV>
                <wp:extent cx="4178935" cy="4999512"/>
                <wp:effectExtent l="0" t="0" r="12065" b="10795"/>
                <wp:wrapNone/>
                <wp:docPr id="48" name="Rectangle 48"/>
                <wp:cNvGraphicFramePr/>
                <a:graphic xmlns:a="http://schemas.openxmlformats.org/drawingml/2006/main">
                  <a:graphicData uri="http://schemas.microsoft.com/office/word/2010/wordprocessingShape">
                    <wps:wsp>
                      <wps:cNvSpPr/>
                      <wps:spPr>
                        <a:xfrm>
                          <a:off x="0" y="0"/>
                          <a:ext cx="4178935" cy="4999512"/>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8D5A60" id="Rectangle 48" o:spid="_x0000_s1026" style="position:absolute;margin-left:118.15pt;margin-top:10.1pt;width:329.05pt;height:393.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" filled="f" strokecolor="#ffc000 [3207]">
                <v:stroke joinstyle="round"/>
              </v:rect>
            </w:pict>
          </mc:Fallback>
        </mc:AlternateContent>
      </w:r>
    </w:p>
    <w:p w:rsidR="00680164" w:rsidRDefault="00140528"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129E71C7" wp14:editId="637FA26D">
                <wp:simplePos x="0" y="0"/>
                <wp:positionH relativeFrom="column">
                  <wp:posOffset>5453380</wp:posOffset>
                </wp:positionH>
                <wp:positionV relativeFrom="paragraph">
                  <wp:posOffset>66040</wp:posOffset>
                </wp:positionV>
                <wp:extent cx="1163320" cy="800100"/>
                <wp:effectExtent l="457200" t="0" r="17780" b="133350"/>
                <wp:wrapNone/>
                <wp:docPr id="49" name="Légende : encadrée sans bordure 49"/>
                <wp:cNvGraphicFramePr/>
                <a:graphic xmlns:a="http://schemas.openxmlformats.org/drawingml/2006/main">
                  <a:graphicData uri="http://schemas.microsoft.com/office/word/2010/wordprocessingShape">
                    <wps:wsp>
                      <wps:cNvSpPr/>
                      <wps:spPr>
                        <a:xfrm>
                          <a:off x="0" y="0"/>
                          <a:ext cx="1163320" cy="800100"/>
                        </a:xfrm>
                        <a:prstGeom prst="callout1">
                          <a:avLst/>
                        </a:prstGeom>
                      </wps:spPr>
                      <wps:style>
                        <a:lnRef idx="1">
                          <a:schemeClr val="accent1"/>
                        </a:lnRef>
                        <a:fillRef idx="3">
                          <a:schemeClr val="accent1"/>
                        </a:fillRef>
                        <a:effectRef idx="2">
                          <a:schemeClr val="accent1"/>
                        </a:effectRef>
                        <a:fontRef idx="minor">
                          <a:schemeClr val="lt1"/>
                        </a:fontRef>
                      </wps:style>
                      <wps:txbx>
                        <w:txbxContent>
                          <w:p w:rsidR="00680164" w:rsidRDefault="00680164" w:rsidP="00680164">
                            <w:pPr>
                              <w:jc w:val="center"/>
                            </w:pPr>
                            <w:r>
                              <w:t>Insertion</w:t>
                            </w:r>
                          </w:p>
                          <w:p w:rsidR="00680164" w:rsidRDefault="00140528" w:rsidP="00680164">
                            <w:pPr>
                              <w:jc w:val="center"/>
                            </w:pPr>
                            <w:r>
                              <w:t>Interface de connexion</w:t>
                            </w:r>
                          </w:p>
                          <w:p w:rsidR="00680164" w:rsidRDefault="00680164" w:rsidP="00680164">
                            <w:pPr>
                              <w:jc w:val="center"/>
                            </w:pPr>
                            <w:r>
                              <w:t>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9E71C7"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égende : encadrée sans bordure 49" o:spid="_x0000_s1060" type="#_x0000_t41" style="position:absolute;left:0;text-align:left;margin-left:429.4pt;margin-top:5.2pt;width:91.6pt;height:6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" fillcolor="#65a0d7 [3028]" strokecolor="#5b9bd5 [3204]" strokeweight=".5pt">
                <v:fill color2="#5898d4 [3172]" rotate="t" colors="0 #71a6db;.5 #559bdb;1 #438ac9" focus="100%" type="gradient">
                  <o:fill v:ext="view" type="gradientUnscaled"/>
                </v:fill>
                <v:textbox>
                  <w:txbxContent>
                    <w:p w:rsidR="00680164" w:rsidRDefault="00680164" w:rsidP="00680164">
                      <w:pPr>
                        <w:jc w:val="center"/>
                      </w:pPr>
                      <w:r>
                        <w:t>Insertion</w:t>
                      </w:r>
                    </w:p>
                    <w:p w:rsidR="00680164" w:rsidRDefault="00140528" w:rsidP="00680164">
                      <w:pPr>
                        <w:jc w:val="center"/>
                      </w:pPr>
                      <w:r>
                        <w:t>Interface de connexion</w:t>
                      </w:r>
                    </w:p>
                    <w:p w:rsidR="00680164" w:rsidRDefault="00680164" w:rsidP="00680164">
                      <w:pPr>
                        <w:jc w:val="center"/>
                      </w:pPr>
                      <w:r>
                        <w:t>Suppression</w:t>
                      </w:r>
                    </w:p>
                  </w:txbxContent>
                </v:textbox>
                <o:callout v:ext="edit" minusy="t"/>
              </v:shape>
            </w:pict>
          </mc:Fallback>
        </mc:AlternateContent>
      </w:r>
      <w:r w:rsidR="00680164">
        <w:rPr>
          <w:noProof/>
          <w:color w:val="000000" w:themeColor="text1"/>
        </w:rPr>
        <mc:AlternateContent>
          <mc:Choice Requires="wps">
            <w:drawing>
              <wp:anchor distT="0" distB="0" distL="114300" distR="114300" simplePos="0" relativeHeight="251678720" behindDoc="0" locked="0" layoutInCell="1" allowOverlap="1" wp14:anchorId="6E306BE4" wp14:editId="52A80396">
                <wp:simplePos x="0" y="0"/>
                <wp:positionH relativeFrom="column">
                  <wp:posOffset>2893308</wp:posOffset>
                </wp:positionH>
                <wp:positionV relativeFrom="paragraph">
                  <wp:posOffset>70106</wp:posOffset>
                </wp:positionV>
                <wp:extent cx="474403" cy="344055"/>
                <wp:effectExtent l="38100" t="19050" r="59055" b="94615"/>
                <wp:wrapNone/>
                <wp:docPr id="52" name="Connecteur droit 52"/>
                <wp:cNvGraphicFramePr/>
                <a:graphic xmlns:a="http://schemas.openxmlformats.org/drawingml/2006/main">
                  <a:graphicData uri="http://schemas.microsoft.com/office/word/2010/wordprocessingShape">
                    <wps:wsp>
                      <wps:cNvCnPr/>
                      <wps:spPr>
                        <a:xfrm>
                          <a:off x="0" y="0"/>
                          <a:ext cx="474403" cy="3440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2B410" id="Connecteur droit 5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pt,5.5pt" to="265.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" strokecolor="#5b9bd5 [3204]" strokeweight="1pt">
                <v:stroke joinstyle="miter"/>
              </v:line>
            </w:pict>
          </mc:Fallback>
        </mc:AlternateContent>
      </w: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14:anchorId="32872636" wp14:editId="05D1ADB4">
                <wp:simplePos x="0" y="0"/>
                <wp:positionH relativeFrom="column">
                  <wp:posOffset>2925148</wp:posOffset>
                </wp:positionH>
                <wp:positionV relativeFrom="paragraph">
                  <wp:posOffset>33573</wp:posOffset>
                </wp:positionV>
                <wp:extent cx="2090057" cy="1116280"/>
                <wp:effectExtent l="57150" t="19050" r="81915" b="103505"/>
                <wp:wrapNone/>
                <wp:docPr id="50" name="Ellipse 50"/>
                <wp:cNvGraphicFramePr/>
                <a:graphic xmlns:a="http://schemas.openxmlformats.org/drawingml/2006/main">
                  <a:graphicData uri="http://schemas.microsoft.com/office/word/2010/wordprocessingShape">
                    <wps:wsp>
                      <wps:cNvSpPr/>
                      <wps:spPr>
                        <a:xfrm>
                          <a:off x="0" y="0"/>
                          <a:ext cx="2090057"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680164" w:rsidRDefault="00680164" w:rsidP="00680164">
                            <w:pPr>
                              <w:jc w:val="center"/>
                            </w:pPr>
                            <w:r>
                              <w:t>Login</w:t>
                            </w:r>
                          </w:p>
                          <w:p w:rsidR="00680164" w:rsidRDefault="00680164" w:rsidP="00680164">
                            <w:pPr>
                              <w:jc w:val="center"/>
                            </w:pPr>
                            <w:r w:rsidRPr="00140528">
                              <w:t>EMPLOIE</w:t>
                            </w:r>
                            <w:r w:rsidR="00140528">
                              <w:t xml:space="preserve"> ||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72636" id="Ellipse 50" o:spid="_x0000_s1061" style="position:absolute;left:0;text-align:left;margin-left:230.35pt;margin-top:2.65pt;width:164.55pt;height:8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" fillcolor="#65a0d7 [3028]" strokecolor="#5b9bd5 [3204]" strokeweight=".5pt">
                <v:fill color2="#5898d4 [3172]" rotate="t" colors="0 #71a6db;.5 #559bdb;1 #438ac9" focus="100%" type="gradient">
                  <o:fill v:ext="view" type="gradientUnscaled"/>
                </v:fill>
                <v:stroke joinstyle="miter"/>
                <v:textbox>
                  <w:txbxContent>
                    <w:p w:rsidR="00680164" w:rsidRDefault="00680164" w:rsidP="00680164">
                      <w:pPr>
                        <w:jc w:val="center"/>
                      </w:pPr>
                      <w:r>
                        <w:t>Login</w:t>
                      </w:r>
                    </w:p>
                    <w:p w:rsidR="00680164" w:rsidRDefault="00680164" w:rsidP="00680164">
                      <w:pPr>
                        <w:jc w:val="center"/>
                      </w:pPr>
                      <w:r w:rsidRPr="00140528">
                        <w:t>EMPLOIE</w:t>
                      </w:r>
                      <w:r w:rsidR="00140528">
                        <w:t xml:space="preserve"> || ADMIN</w:t>
                      </w:r>
                    </w:p>
                  </w:txbxContent>
                </v:textbox>
              </v:oval>
            </w:pict>
          </mc:Fallback>
        </mc:AlternateContent>
      </w:r>
    </w:p>
    <w:p w:rsidR="00680164" w:rsidRDefault="00680164" w:rsidP="00680164">
      <w:pPr>
        <w:pStyle w:val="Paragraphedeliste"/>
        <w:ind w:left="708" w:firstLine="696"/>
        <w:rPr>
          <w:noProof/>
          <w:color w:val="000000" w:themeColor="text1"/>
        </w:rPr>
      </w:pPr>
    </w:p>
    <w:p w:rsidR="00680164" w:rsidRDefault="00680164" w:rsidP="00680164">
      <w:pPr>
        <w:pStyle w:val="Paragraphedeliste"/>
        <w:ind w:left="708" w:firstLine="696"/>
        <w:rPr>
          <w:noProof/>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58017BD3" wp14:editId="4BF838A6">
                <wp:simplePos x="0" y="0"/>
                <wp:positionH relativeFrom="column">
                  <wp:posOffset>5062707</wp:posOffset>
                </wp:positionH>
                <wp:positionV relativeFrom="paragraph">
                  <wp:posOffset>139205</wp:posOffset>
                </wp:positionV>
                <wp:extent cx="438785" cy="3134228"/>
                <wp:effectExtent l="57150" t="19050" r="75565" b="47625"/>
                <wp:wrapNone/>
                <wp:docPr id="53" name="Flèche : courbe vers la gauche 53"/>
                <wp:cNvGraphicFramePr/>
                <a:graphic xmlns:a="http://schemas.openxmlformats.org/drawingml/2006/main">
                  <a:graphicData uri="http://schemas.microsoft.com/office/word/2010/wordprocessingShape">
                    <wps:wsp>
                      <wps:cNvSpPr/>
                      <wps:spPr>
                        <a:xfrm>
                          <a:off x="0" y="0"/>
                          <a:ext cx="438785" cy="3134228"/>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3B57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53" o:spid="_x0000_s1026" type="#_x0000_t103" style="position:absolute;margin-left:398.65pt;margin-top:10.95pt;width:34.55pt;height:246.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" adj="20088,21222,5400" fillcolor="#65a0d7 [3028]" strokecolor="#5b9bd5 [3204]" strokeweight=".5pt">
                <v:fill color2="#5898d4 [3172]" rotate="t" colors="0 #71a6db;.5 #559bdb;1 #438ac9" focus="100%" type="gradient">
                  <o:fill v:ext="view" type="gradientUnscaled"/>
                </v:fill>
              </v:shape>
            </w:pict>
          </mc:Fallback>
        </mc:AlternateContent>
      </w:r>
      <w:r>
        <w:rPr>
          <w:noProof/>
          <w:color w:val="000000" w:themeColor="text1"/>
        </w:rPr>
        <mc:AlternateContent>
          <mc:Choice Requires="wps">
            <w:drawing>
              <wp:anchor distT="0" distB="0" distL="114300" distR="114300" simplePos="0" relativeHeight="251669504" behindDoc="0" locked="0" layoutInCell="1" allowOverlap="1" wp14:anchorId="0CA220D5" wp14:editId="42D24DC4">
                <wp:simplePos x="0" y="0"/>
                <wp:positionH relativeFrom="column">
                  <wp:posOffset>2473836</wp:posOffset>
                </wp:positionH>
                <wp:positionV relativeFrom="paragraph">
                  <wp:posOffset>139188</wp:posOffset>
                </wp:positionV>
                <wp:extent cx="451262" cy="1638795"/>
                <wp:effectExtent l="57150" t="19050" r="82550" b="76200"/>
                <wp:wrapNone/>
                <wp:docPr id="54" name="Flèche : courbe vers la droite 54"/>
                <wp:cNvGraphicFramePr/>
                <a:graphic xmlns:a="http://schemas.openxmlformats.org/drawingml/2006/main">
                  <a:graphicData uri="http://schemas.microsoft.com/office/word/2010/wordprocessingShape">
                    <wps:wsp>
                      <wps:cNvSpPr/>
                      <wps:spPr>
                        <a:xfrm>
                          <a:off x="0" y="0"/>
                          <a:ext cx="451262" cy="1638795"/>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A1B1A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54" o:spid="_x0000_s1026" type="#_x0000_t102" style="position:absolute;margin-left:194.8pt;margin-top:10.95pt;width:35.55pt;height:129.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" adj="18626,20856,16200" fillcolor="#65a0d7 [3028]" strokecolor="#5b9bd5 [3204]" strokeweight=".5pt">
                <v:fill color2="#5898d4 [3172]" rotate="t" colors="0 #71a6db;.5 #559bdb;1 #438ac9" focus="100%" type="gradient">
                  <o:fill v:ext="view" type="gradientUnscaled"/>
                </v:fill>
              </v:shape>
            </w:pict>
          </mc:Fallback>
        </mc:AlternateContent>
      </w:r>
    </w:p>
    <w:p w:rsidR="00680164" w:rsidRDefault="00680164" w:rsidP="00680164">
      <w:pPr>
        <w:pStyle w:val="Paragraphedeliste"/>
        <w:ind w:left="708" w:firstLine="696"/>
        <w:rPr>
          <w:noProof/>
          <w:color w:val="000000" w:themeColor="text1"/>
        </w:rPr>
      </w:pPr>
    </w:p>
    <w:p w:rsidR="00680164" w:rsidRPr="00955920" w:rsidRDefault="00680164" w:rsidP="00680164">
      <w:pPr>
        <w:rPr>
          <w:noProof/>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14:anchorId="18FE2F7F" wp14:editId="6A70E610">
                <wp:simplePos x="0" y="0"/>
                <wp:positionH relativeFrom="column">
                  <wp:posOffset>5462905</wp:posOffset>
                </wp:positionH>
                <wp:positionV relativeFrom="paragraph">
                  <wp:posOffset>654684</wp:posOffset>
                </wp:positionV>
                <wp:extent cx="1163320" cy="904875"/>
                <wp:effectExtent l="533400" t="0" r="17780" b="28575"/>
                <wp:wrapNone/>
                <wp:docPr id="55" name="Légende : encadrée sans bordure 55"/>
                <wp:cNvGraphicFramePr/>
                <a:graphic xmlns:a="http://schemas.openxmlformats.org/drawingml/2006/main">
                  <a:graphicData uri="http://schemas.microsoft.com/office/word/2010/wordprocessingShape">
                    <wps:wsp>
                      <wps:cNvSpPr/>
                      <wps:spPr>
                        <a:xfrm>
                          <a:off x="0" y="0"/>
                          <a:ext cx="1163320" cy="904875"/>
                        </a:xfrm>
                        <a:prstGeom prst="callout1">
                          <a:avLst>
                            <a:gd name="adj1" fmla="val 58889"/>
                            <a:gd name="adj2" fmla="val -145"/>
                            <a:gd name="adj3" fmla="val 89423"/>
                            <a:gd name="adj4" fmla="val -44883"/>
                          </a:avLst>
                        </a:prstGeom>
                      </wps:spPr>
                      <wps:style>
                        <a:lnRef idx="1">
                          <a:schemeClr val="accent1"/>
                        </a:lnRef>
                        <a:fillRef idx="3">
                          <a:schemeClr val="accent1"/>
                        </a:fillRef>
                        <a:effectRef idx="2">
                          <a:schemeClr val="accent1"/>
                        </a:effectRef>
                        <a:fontRef idx="minor">
                          <a:schemeClr val="lt1"/>
                        </a:fontRef>
                      </wps:style>
                      <wps:txbx>
                        <w:txbxContent>
                          <w:p w:rsidR="00140528" w:rsidRDefault="00140528" w:rsidP="00140528">
                            <w:pPr>
                              <w:spacing w:line="240" w:lineRule="auto"/>
                            </w:pPr>
                            <w:r>
                              <w:t>Emploie : Voir Formation</w:t>
                            </w:r>
                          </w:p>
                          <w:p w:rsidR="00140528" w:rsidRPr="00140528" w:rsidRDefault="00140528" w:rsidP="00140528">
                            <w:pPr>
                              <w:spacing w:line="240" w:lineRule="auto"/>
                            </w:pPr>
                            <w:r>
                              <w:t>Admin : voir Emploie</w:t>
                            </w:r>
                          </w:p>
                          <w:p w:rsidR="00140528" w:rsidRPr="00140528" w:rsidRDefault="00140528" w:rsidP="00140528">
                            <w:pPr>
                              <w:spacing w:line="240" w:lineRule="auto"/>
                            </w:pPr>
                            <w:r w:rsidRPr="00140528">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FE2F7F" id="Légende : encadrée sans bordure 55" o:spid="_x0000_s1062" type="#_x0000_t41" style="position:absolute;margin-left:430.15pt;margin-top:51.55pt;width:91.6pt;height:71.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" adj="-9695,19315,-31,12720" fillcolor="#65a0d7 [3028]" strokecolor="#5b9bd5 [3204]" strokeweight=".5pt">
                <v:fill color2="#5898d4 [3172]" rotate="t" colors="0 #71a6db;.5 #559bdb;1 #438ac9" focus="100%" type="gradient">
                  <o:fill v:ext="view" type="gradientUnscaled"/>
                </v:fill>
                <v:textbox>
                  <w:txbxContent>
                    <w:p w:rsidR="00140528" w:rsidRDefault="00140528" w:rsidP="00140528">
                      <w:pPr>
                        <w:spacing w:line="240" w:lineRule="auto"/>
                      </w:pPr>
                      <w:r>
                        <w:t>Emploie : Voir Formation</w:t>
                      </w:r>
                    </w:p>
                    <w:p w:rsidR="00140528" w:rsidRPr="00140528" w:rsidRDefault="00140528" w:rsidP="00140528">
                      <w:pPr>
                        <w:spacing w:line="240" w:lineRule="auto"/>
                      </w:pPr>
                      <w:r>
                        <w:t>Admin : voir Emploie</w:t>
                      </w:r>
                    </w:p>
                    <w:p w:rsidR="00140528" w:rsidRPr="00140528" w:rsidRDefault="00140528" w:rsidP="00140528">
                      <w:pPr>
                        <w:spacing w:line="240" w:lineRule="auto"/>
                      </w:pPr>
                      <w:r w:rsidRPr="00140528">
                        <w:t xml:space="preserve">  </w:t>
                      </w:r>
                    </w:p>
                  </w:txbxContent>
                </v:textbox>
                <o:callout v:ext="edit" minusy="t"/>
              </v:shape>
            </w:pict>
          </mc:Fallback>
        </mc:AlternateContent>
      </w:r>
      <w:r>
        <w:rPr>
          <w:noProof/>
        </w:rPr>
        <mc:AlternateContent>
          <mc:Choice Requires="wps">
            <w:drawing>
              <wp:anchor distT="0" distB="0" distL="114300" distR="114300" simplePos="0" relativeHeight="251667456" behindDoc="0" locked="0" layoutInCell="1" allowOverlap="1" wp14:anchorId="0836E63B" wp14:editId="3D2B26EC">
                <wp:simplePos x="0" y="0"/>
                <wp:positionH relativeFrom="column">
                  <wp:posOffset>2944882</wp:posOffset>
                </wp:positionH>
                <wp:positionV relativeFrom="paragraph">
                  <wp:posOffset>799465</wp:posOffset>
                </wp:positionV>
                <wp:extent cx="1983179" cy="1116280"/>
                <wp:effectExtent l="57150" t="19050" r="74295" b="103505"/>
                <wp:wrapNone/>
                <wp:docPr id="56" name="Ellipse 56"/>
                <wp:cNvGraphicFramePr/>
                <a:graphic xmlns:a="http://schemas.openxmlformats.org/drawingml/2006/main">
                  <a:graphicData uri="http://schemas.microsoft.com/office/word/2010/wordprocessingShape">
                    <wps:wsp>
                      <wps:cNvSpPr/>
                      <wps:spPr>
                        <a:xfrm>
                          <a:off x="0" y="0"/>
                          <a:ext cx="1983179"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680164" w:rsidRDefault="00140528" w:rsidP="00680164">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6E63B" id="Ellipse 56" o:spid="_x0000_s1063" style="position:absolute;margin-left:231.9pt;margin-top:62.95pt;width:156.15pt;height:87.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" fillcolor="#65a0d7 [3028]" strokecolor="#5b9bd5 [3204]" strokeweight=".5pt">
                <v:fill color2="#5898d4 [3172]" rotate="t" colors="0 #71a6db;.5 #559bdb;1 #438ac9" focus="100%" type="gradient">
                  <o:fill v:ext="view" type="gradientUnscaled"/>
                </v:fill>
                <v:stroke joinstyle="miter"/>
                <v:textbox>
                  <w:txbxContent>
                    <w:p w:rsidR="00680164" w:rsidRDefault="00140528" w:rsidP="00680164">
                      <w:pPr>
                        <w:jc w:val="center"/>
                      </w:pPr>
                      <w:r>
                        <w:t>PROFIL</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3B80FC22" wp14:editId="5E557A5E">
                <wp:simplePos x="0" y="0"/>
                <wp:positionH relativeFrom="column">
                  <wp:posOffset>1368170</wp:posOffset>
                </wp:positionH>
                <wp:positionV relativeFrom="paragraph">
                  <wp:posOffset>1004372</wp:posOffset>
                </wp:positionV>
                <wp:extent cx="1650258" cy="1793174"/>
                <wp:effectExtent l="38100" t="19050" r="83820" b="93345"/>
                <wp:wrapNone/>
                <wp:docPr id="57" name="Connecteur droit avec flèche 57"/>
                <wp:cNvGraphicFramePr/>
                <a:graphic xmlns:a="http://schemas.openxmlformats.org/drawingml/2006/main">
                  <a:graphicData uri="http://schemas.microsoft.com/office/word/2010/wordprocessingShape">
                    <wps:wsp>
                      <wps:cNvCnPr/>
                      <wps:spPr>
                        <a:xfrm>
                          <a:off x="0" y="0"/>
                          <a:ext cx="1650258" cy="179317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4DDB55D" id="_x0000_t32" coordsize="21600,21600" o:spt="32" o:oned="t" path="m,l21600,21600e" filled="f">
                <v:path arrowok="t" fillok="f" o:connecttype="none"/>
                <o:lock v:ext="edit" shapetype="t"/>
              </v:shapetype>
              <v:shape id="Connecteur droit avec flèche 57" o:spid="_x0000_s1026" type="#_x0000_t32" style="position:absolute;margin-left:107.75pt;margin-top:79.1pt;width:129.95pt;height:14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" strokecolor="#5b9bd5 [3204]"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0445612" wp14:editId="28A6B5ED">
                <wp:simplePos x="0" y="0"/>
                <wp:positionH relativeFrom="column">
                  <wp:posOffset>1337121</wp:posOffset>
                </wp:positionH>
                <wp:positionV relativeFrom="paragraph">
                  <wp:posOffset>978452</wp:posOffset>
                </wp:positionV>
                <wp:extent cx="1559626" cy="487144"/>
                <wp:effectExtent l="38100" t="38100" r="78740" b="103505"/>
                <wp:wrapNone/>
                <wp:docPr id="58" name="Connecteur droit avec flèche 58"/>
                <wp:cNvGraphicFramePr/>
                <a:graphic xmlns:a="http://schemas.openxmlformats.org/drawingml/2006/main">
                  <a:graphicData uri="http://schemas.microsoft.com/office/word/2010/wordprocessingShape">
                    <wps:wsp>
                      <wps:cNvCnPr/>
                      <wps:spPr>
                        <a:xfrm>
                          <a:off x="0" y="0"/>
                          <a:ext cx="1559626" cy="4871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76271C" id="Connecteur droit avec flèche 58" o:spid="_x0000_s1026" type="#_x0000_t32" style="position:absolute;margin-left:105.3pt;margin-top:77.05pt;width:122.8pt;height:38.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" strokecolor="#5b9bd5 [3204]" strokeweight="1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E9E0038" wp14:editId="2E7B23E2">
                <wp:simplePos x="0" y="0"/>
                <wp:positionH relativeFrom="column">
                  <wp:posOffset>1341120</wp:posOffset>
                </wp:positionH>
                <wp:positionV relativeFrom="paragraph">
                  <wp:posOffset>42545</wp:posOffset>
                </wp:positionV>
                <wp:extent cx="1274445" cy="937895"/>
                <wp:effectExtent l="38100" t="38100" r="59055" b="90805"/>
                <wp:wrapNone/>
                <wp:docPr id="59" name="Connecteur droit avec flèche 59"/>
                <wp:cNvGraphicFramePr/>
                <a:graphic xmlns:a="http://schemas.openxmlformats.org/drawingml/2006/main">
                  <a:graphicData uri="http://schemas.microsoft.com/office/word/2010/wordprocessingShape">
                    <wps:wsp>
                      <wps:cNvCnPr/>
                      <wps:spPr>
                        <a:xfrm flipV="1">
                          <a:off x="0" y="0"/>
                          <a:ext cx="1274445" cy="93789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799EDB" id="Connecteur droit avec flèche 59" o:spid="_x0000_s1026" type="#_x0000_t32" style="position:absolute;margin-left:105.6pt;margin-top:3.35pt;width:100.35pt;height:73.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" strokecolor="#5b9bd5 [3204]" strokeweight="1pt">
                <v:stroke endarrow="block" joinstyle="miter"/>
              </v:shape>
            </w:pict>
          </mc:Fallback>
        </mc:AlternateContent>
      </w:r>
      <w:r>
        <w:rPr>
          <w:noProof/>
        </w:rPr>
        <w:drawing>
          <wp:inline distT="0" distB="0" distL="0" distR="0" wp14:anchorId="451C7024" wp14:editId="6F06E327">
            <wp:extent cx="1219200" cy="12192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icon.png"/>
                    <pic:cNvPicPr/>
                  </pic:nvPicPr>
                  <pic:blipFill>
                    <a:blip r:embed="rId5"/>
                    <a:stretch>
                      <a:fillRect/>
                    </a:stretch>
                  </pic:blipFill>
                  <pic:spPr>
                    <a:xfrm>
                      <a:off x="0" y="0"/>
                      <a:ext cx="1219200" cy="1219200"/>
                    </a:xfrm>
                    <a:prstGeom prst="rect">
                      <a:avLst/>
                    </a:prstGeom>
                  </pic:spPr>
                </pic:pic>
              </a:graphicData>
            </a:graphic>
          </wp:inline>
        </w:drawing>
      </w:r>
    </w:p>
    <w:p w:rsidR="00680164" w:rsidRDefault="00680164" w:rsidP="00680164">
      <w:pPr>
        <w:rPr>
          <w:noProof/>
        </w:rPr>
      </w:pPr>
    </w:p>
    <w:p w:rsidR="00680164" w:rsidRDefault="00680164" w:rsidP="00680164">
      <w:pPr>
        <w:rPr>
          <w:noProof/>
        </w:rPr>
      </w:pPr>
    </w:p>
    <w:p w:rsidR="00680164" w:rsidRDefault="00680164" w:rsidP="00680164">
      <w:pPr>
        <w:rPr>
          <w:noProof/>
        </w:rPr>
      </w:pPr>
    </w:p>
    <w:p w:rsidR="00680164" w:rsidRDefault="00680164" w:rsidP="00680164">
      <w:pPr>
        <w:rPr>
          <w:noProof/>
        </w:rPr>
      </w:pPr>
      <w:r>
        <w:rPr>
          <w:noProof/>
          <w:color w:val="000000" w:themeColor="text1"/>
        </w:rPr>
        <mc:AlternateContent>
          <mc:Choice Requires="wps">
            <w:drawing>
              <wp:anchor distT="0" distB="0" distL="114300" distR="114300" simplePos="0" relativeHeight="251668480" behindDoc="0" locked="0" layoutInCell="1" allowOverlap="1" wp14:anchorId="55DE2E4D" wp14:editId="47A31E62">
                <wp:simplePos x="0" y="0"/>
                <wp:positionH relativeFrom="column">
                  <wp:posOffset>3066415</wp:posOffset>
                </wp:positionH>
                <wp:positionV relativeFrom="paragraph">
                  <wp:posOffset>107950</wp:posOffset>
                </wp:positionV>
                <wp:extent cx="1983179" cy="1116280"/>
                <wp:effectExtent l="57150" t="19050" r="74295" b="103505"/>
                <wp:wrapNone/>
                <wp:docPr id="61" name="Ellipse 61"/>
                <wp:cNvGraphicFramePr/>
                <a:graphic xmlns:a="http://schemas.openxmlformats.org/drawingml/2006/main">
                  <a:graphicData uri="http://schemas.microsoft.com/office/word/2010/wordprocessingShape">
                    <wps:wsp>
                      <wps:cNvSpPr/>
                      <wps:spPr>
                        <a:xfrm>
                          <a:off x="0" y="0"/>
                          <a:ext cx="1983179" cy="111628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680164" w:rsidRDefault="00140528" w:rsidP="00680164">
                            <w:pPr>
                              <w:jc w:val="center"/>
                            </w:pPr>
                            <w:r>
                              <w:t xml:space="preserve">EMPLOIE : demande </w:t>
                            </w:r>
                          </w:p>
                          <w:p w:rsidR="00140528" w:rsidRDefault="00140528" w:rsidP="00680164">
                            <w:pPr>
                              <w:jc w:val="center"/>
                            </w:pPr>
                            <w:r>
                              <w:t>ADMIN : gestion emploie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E2E4D" id="Ellipse 61" o:spid="_x0000_s1064" style="position:absolute;margin-left:241.45pt;margin-top:8.5pt;width:156.15pt;height:87.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" fillcolor="#65a0d7 [3028]" strokecolor="#5b9bd5 [3204]" strokeweight=".5pt">
                <v:fill color2="#5898d4 [3172]" rotate="t" colors="0 #71a6db;.5 #559bdb;1 #438ac9" focus="100%" type="gradient">
                  <o:fill v:ext="view" type="gradientUnscaled"/>
                </v:fill>
                <v:stroke joinstyle="miter"/>
                <v:textbox>
                  <w:txbxContent>
                    <w:p w:rsidR="00680164" w:rsidRDefault="00140528" w:rsidP="00680164">
                      <w:pPr>
                        <w:jc w:val="center"/>
                      </w:pPr>
                      <w:r>
                        <w:t xml:space="preserve">EMPLOIE : demande </w:t>
                      </w:r>
                    </w:p>
                    <w:p w:rsidR="00140528" w:rsidRDefault="00140528" w:rsidP="00680164">
                      <w:pPr>
                        <w:jc w:val="center"/>
                      </w:pPr>
                      <w:r>
                        <w:t>ADMIN : gestion emploie</w:t>
                      </w:r>
                    </w:p>
                  </w:txbxContent>
                </v:textbox>
              </v:oval>
            </w:pict>
          </mc:Fallback>
        </mc:AlternateContent>
      </w:r>
    </w:p>
    <w:p w:rsidR="00680164" w:rsidRDefault="00680164" w:rsidP="00680164">
      <w:pPr>
        <w:rPr>
          <w:noProof/>
        </w:rPr>
      </w:pPr>
    </w:p>
    <w:p w:rsidR="00680164" w:rsidRDefault="00680164" w:rsidP="00680164">
      <w:pPr>
        <w:rPr>
          <w:noProof/>
        </w:rPr>
      </w:pPr>
      <w:r>
        <w:rPr>
          <w:noProof/>
          <w:color w:val="000000" w:themeColor="text1"/>
        </w:rPr>
        <mc:AlternateContent>
          <mc:Choice Requires="wps">
            <w:drawing>
              <wp:anchor distT="0" distB="0" distL="114300" distR="114300" simplePos="0" relativeHeight="251676672" behindDoc="0" locked="0" layoutInCell="1" allowOverlap="1" wp14:anchorId="76453358" wp14:editId="57CFB1A0">
                <wp:simplePos x="0" y="0"/>
                <wp:positionH relativeFrom="column">
                  <wp:posOffset>5575300</wp:posOffset>
                </wp:positionH>
                <wp:positionV relativeFrom="paragraph">
                  <wp:posOffset>94615</wp:posOffset>
                </wp:positionV>
                <wp:extent cx="1163320" cy="640715"/>
                <wp:effectExtent l="552450" t="19050" r="55880" b="83185"/>
                <wp:wrapNone/>
                <wp:docPr id="60" name="Légende : encadrée sans bordure 60"/>
                <wp:cNvGraphicFramePr/>
                <a:graphic xmlns:a="http://schemas.openxmlformats.org/drawingml/2006/main">
                  <a:graphicData uri="http://schemas.microsoft.com/office/word/2010/wordprocessingShape">
                    <wps:wsp>
                      <wps:cNvSpPr/>
                      <wps:spPr>
                        <a:xfrm>
                          <a:off x="0" y="0"/>
                          <a:ext cx="1163320" cy="640715"/>
                        </a:xfrm>
                        <a:prstGeom prst="callout1">
                          <a:avLst>
                            <a:gd name="adj1" fmla="val 18750"/>
                            <a:gd name="adj2" fmla="val -8333"/>
                            <a:gd name="adj3" fmla="val 23534"/>
                            <a:gd name="adj4" fmla="val -43437"/>
                          </a:avLst>
                        </a:prstGeom>
                      </wps:spPr>
                      <wps:style>
                        <a:lnRef idx="1">
                          <a:schemeClr val="accent1"/>
                        </a:lnRef>
                        <a:fillRef idx="3">
                          <a:schemeClr val="accent1"/>
                        </a:fillRef>
                        <a:effectRef idx="2">
                          <a:schemeClr val="accent1"/>
                        </a:effectRef>
                        <a:fontRef idx="minor">
                          <a:schemeClr val="lt1"/>
                        </a:fontRef>
                      </wps:style>
                      <wps:txbx>
                        <w:txbxContent>
                          <w:p w:rsidR="00680164" w:rsidRDefault="00140528" w:rsidP="00680164">
                            <w:pPr>
                              <w:jc w:val="center"/>
                            </w:pPr>
                            <w:r>
                              <w:t>Gestion des Demander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53358" id="Légende : encadrée sans bordure 60" o:spid="_x0000_s1065" type="#_x0000_t41" style="position:absolute;margin-left:439pt;margin-top:7.45pt;width:91.6pt;height:50.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" adj="-9382,5083" fillcolor="#65a0d7 [3028]" strokecolor="#5b9bd5 [3204]" strokeweight=".5pt">
                <v:fill color2="#5898d4 [3172]" rotate="t" colors="0 #71a6db;.5 #559bdb;1 #438ac9" focus="100%" type="gradient">
                  <o:fill v:ext="view" type="gradientUnscaled"/>
                </v:fill>
                <v:textbox>
                  <w:txbxContent>
                    <w:p w:rsidR="00680164" w:rsidRDefault="00140528" w:rsidP="00680164">
                      <w:pPr>
                        <w:jc w:val="center"/>
                      </w:pPr>
                      <w:r>
                        <w:t>Gestion des Demander</w:t>
                      </w:r>
                    </w:p>
                  </w:txbxContent>
                </v:textbox>
                <o:callout v:ext="edit" minusy="t"/>
              </v:shape>
            </w:pict>
          </mc:Fallback>
        </mc:AlternateContent>
      </w:r>
    </w:p>
    <w:p w:rsidR="00680164" w:rsidRDefault="00680164" w:rsidP="00680164">
      <w:pPr>
        <w:pStyle w:val="Titre1"/>
      </w:pPr>
    </w:p>
    <w:p w:rsidR="00680164" w:rsidRPr="004D4189" w:rsidRDefault="00680164" w:rsidP="00680164"/>
    <w:p w:rsidR="00680164" w:rsidRPr="004D4189" w:rsidRDefault="00680164" w:rsidP="00680164"/>
    <w:p w:rsidR="00680164" w:rsidRPr="004D4189" w:rsidRDefault="00680164" w:rsidP="00680164"/>
    <w:p w:rsidR="00680164" w:rsidRPr="004D4189" w:rsidRDefault="00680164" w:rsidP="00680164"/>
    <w:p w:rsidR="00680164" w:rsidRPr="004D4189" w:rsidRDefault="00680164" w:rsidP="00680164"/>
    <w:p w:rsidR="00140528" w:rsidRPr="00C2053C" w:rsidRDefault="00140528" w:rsidP="004828C9">
      <w:pPr>
        <w:pStyle w:val="Paragraphedeliste"/>
        <w:numPr>
          <w:ilvl w:val="0"/>
          <w:numId w:val="7"/>
        </w:numPr>
        <w:tabs>
          <w:tab w:val="left" w:pos="898"/>
        </w:tabs>
        <w:rPr>
          <w:color w:val="5B9BD5" w:themeColor="accent1"/>
          <w:sz w:val="48"/>
          <w:szCs w:val="48"/>
        </w:rPr>
      </w:pPr>
      <w:r w:rsidRPr="00C2053C">
        <w:rPr>
          <w:color w:val="5B9BD5" w:themeColor="accent1"/>
          <w:sz w:val="48"/>
          <w:szCs w:val="48"/>
        </w:rPr>
        <w:t>Architecture technique</w:t>
      </w:r>
    </w:p>
    <w:p w:rsidR="00140528" w:rsidRDefault="00140528" w:rsidP="00140528">
      <w:pPr>
        <w:pStyle w:val="Paragraphedeliste"/>
        <w:tabs>
          <w:tab w:val="left" w:pos="898"/>
        </w:tabs>
        <w:jc w:val="center"/>
      </w:pPr>
    </w:p>
    <w:p w:rsidR="00140528" w:rsidRDefault="00140528" w:rsidP="00140528">
      <w:pPr>
        <w:pStyle w:val="Paragraphedeliste"/>
        <w:tabs>
          <w:tab w:val="left" w:pos="898"/>
        </w:tabs>
        <w:jc w:val="center"/>
      </w:pPr>
    </w:p>
    <w:p w:rsidR="00140528" w:rsidRDefault="00140528" w:rsidP="00140528">
      <w:pPr>
        <w:pStyle w:val="Paragraphedeliste"/>
        <w:tabs>
          <w:tab w:val="left" w:pos="898"/>
        </w:tabs>
        <w:jc w:val="center"/>
      </w:pPr>
      <w:r>
        <w:t xml:space="preserve">La solution retenue est un logiciel développer en C#, il est destiné aux administrateurs et est de type client lourd </w:t>
      </w:r>
    </w:p>
    <w:p w:rsidR="00140528" w:rsidRDefault="00140528" w:rsidP="00140528">
      <w:pPr>
        <w:pStyle w:val="Paragraphedeliste"/>
        <w:tabs>
          <w:tab w:val="left" w:pos="898"/>
        </w:tabs>
        <w:jc w:val="center"/>
        <w:rPr>
          <w:noProof/>
        </w:rPr>
      </w:pPr>
      <w:r>
        <w:t xml:space="preserve"> </w:t>
      </w: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s>
        <w:jc w:val="center"/>
        <w:rPr>
          <w:noProof/>
        </w:rPr>
      </w:pPr>
      <w:r>
        <w:rPr>
          <w:noProof/>
        </w:rPr>
        <mc:AlternateContent>
          <mc:Choice Requires="wps">
            <w:drawing>
              <wp:anchor distT="0" distB="0" distL="114300" distR="114300" simplePos="0" relativeHeight="251693056" behindDoc="0" locked="0" layoutInCell="1" allowOverlap="1" wp14:anchorId="6299496F" wp14:editId="2DA3055C">
                <wp:simplePos x="0" y="0"/>
                <wp:positionH relativeFrom="column">
                  <wp:posOffset>7307143</wp:posOffset>
                </wp:positionH>
                <wp:positionV relativeFrom="paragraph">
                  <wp:posOffset>167813</wp:posOffset>
                </wp:positionV>
                <wp:extent cx="5715" cy="2743109"/>
                <wp:effectExtent l="57150" t="19050" r="70485" b="95885"/>
                <wp:wrapNone/>
                <wp:docPr id="78" name="Connecteur droit 78"/>
                <wp:cNvGraphicFramePr/>
                <a:graphic xmlns:a="http://schemas.openxmlformats.org/drawingml/2006/main">
                  <a:graphicData uri="http://schemas.microsoft.com/office/word/2010/wordprocessingShape">
                    <wps:wsp>
                      <wps:cNvCnPr/>
                      <wps:spPr>
                        <a:xfrm>
                          <a:off x="0" y="0"/>
                          <a:ext cx="5715" cy="274310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9147C" id="Connecteur droit 7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35pt,13.2pt" to="575.8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" strokecolor="black [3200]" strokeweight="1pt">
                <v:stroke joinstyle="miter"/>
              </v:line>
            </w:pict>
          </mc:Fallback>
        </mc:AlternateContent>
      </w:r>
    </w:p>
    <w:p w:rsidR="00140528" w:rsidRDefault="00140528" w:rsidP="00140528">
      <w:pPr>
        <w:pStyle w:val="Paragraphedeliste"/>
        <w:tabs>
          <w:tab w:val="left" w:pos="898"/>
        </w:tabs>
        <w:jc w:val="center"/>
        <w:rPr>
          <w:noProof/>
        </w:rPr>
      </w:pPr>
    </w:p>
    <w:p w:rsidR="00140528" w:rsidRDefault="00140528" w:rsidP="00140528">
      <w:pPr>
        <w:pStyle w:val="Paragraphedeliste"/>
        <w:tabs>
          <w:tab w:val="left" w:pos="898"/>
          <w:tab w:val="left" w:pos="1416"/>
          <w:tab w:val="left" w:pos="2124"/>
          <w:tab w:val="left" w:pos="2832"/>
          <w:tab w:val="left" w:pos="3540"/>
          <w:tab w:val="left" w:pos="4248"/>
          <w:tab w:val="left" w:pos="4956"/>
          <w:tab w:val="left" w:pos="8191"/>
        </w:tabs>
        <w:rPr>
          <w:noProof/>
        </w:rPr>
      </w:pPr>
      <w:r>
        <w:rPr>
          <w:noProof/>
        </w:rPr>
        <w:tab/>
      </w:r>
      <w:r>
        <w:rPr>
          <w:noProof/>
        </w:rPr>
        <w:tab/>
      </w:r>
      <w:r>
        <w:rPr>
          <w:noProof/>
        </w:rPr>
        <w:tab/>
      </w:r>
      <w:r>
        <w:rPr>
          <w:noProof/>
        </w:rPr>
        <w:tab/>
      </w:r>
      <w:r>
        <w:rPr>
          <w:noProof/>
        </w:rPr>
        <w:tab/>
      </w:r>
      <w:r>
        <w:rPr>
          <w:noProof/>
        </w:rPr>
        <w:tab/>
      </w:r>
      <w:r>
        <w:rPr>
          <w:noProof/>
        </w:rPr>
        <w:tab/>
      </w:r>
    </w:p>
    <w:p w:rsidR="00140528" w:rsidRDefault="004828C9" w:rsidP="00140528">
      <w:pPr>
        <w:tabs>
          <w:tab w:val="left" w:pos="898"/>
        </w:tabs>
        <w:rPr>
          <w:noProof/>
        </w:rPr>
      </w:pPr>
      <w:r>
        <w:rPr>
          <w:noProof/>
          <w:lang w:eastAsia="fr-FR"/>
        </w:rPr>
        <w:lastRenderedPageBreak/>
        <mc:AlternateContent>
          <mc:Choice Requires="wps">
            <w:drawing>
              <wp:anchor distT="0" distB="0" distL="114300" distR="114300" simplePos="0" relativeHeight="251696128" behindDoc="0" locked="0" layoutInCell="1" allowOverlap="1">
                <wp:simplePos x="0" y="0"/>
                <wp:positionH relativeFrom="column">
                  <wp:posOffset>2176779</wp:posOffset>
                </wp:positionH>
                <wp:positionV relativeFrom="paragraph">
                  <wp:posOffset>290830</wp:posOffset>
                </wp:positionV>
                <wp:extent cx="1133475" cy="419100"/>
                <wp:effectExtent l="38100" t="76200" r="9525" b="19050"/>
                <wp:wrapNone/>
                <wp:docPr id="92" name="Connecteur : en angle 92"/>
                <wp:cNvGraphicFramePr/>
                <a:graphic xmlns:a="http://schemas.openxmlformats.org/drawingml/2006/main">
                  <a:graphicData uri="http://schemas.microsoft.com/office/word/2010/wordprocessingShape">
                    <wps:wsp>
                      <wps:cNvCnPr/>
                      <wps:spPr>
                        <a:xfrm flipH="1" flipV="1">
                          <a:off x="0" y="0"/>
                          <a:ext cx="1133475" cy="419100"/>
                        </a:xfrm>
                        <a:prstGeom prst="bentConnector3">
                          <a:avLst>
                            <a:gd name="adj1" fmla="val 438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62717"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92" o:spid="_x0000_s1026" type="#_x0000_t34" style="position:absolute;margin-left:171.4pt;margin-top:22.9pt;width:89.25pt;height:33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" adj="9474" strokecolor="#5b9bd5 [3204]" strokeweight=".5pt">
                <v:stroke endarrow="block"/>
              </v:shape>
            </w:pict>
          </mc:Fallback>
        </mc:AlternateContent>
      </w:r>
      <w:r>
        <w:rPr>
          <w:noProof/>
          <w:lang w:eastAsia="fr-FR"/>
        </w:rPr>
        <mc:AlternateContent>
          <mc:Choice Requires="wps">
            <w:drawing>
              <wp:anchor distT="0" distB="0" distL="114300" distR="114300" simplePos="0" relativeHeight="251695104" behindDoc="0" locked="0" layoutInCell="1" allowOverlap="1">
                <wp:simplePos x="0" y="0"/>
                <wp:positionH relativeFrom="column">
                  <wp:posOffset>3281679</wp:posOffset>
                </wp:positionH>
                <wp:positionV relativeFrom="paragraph">
                  <wp:posOffset>-604520</wp:posOffset>
                </wp:positionV>
                <wp:extent cx="2143125" cy="2038350"/>
                <wp:effectExtent l="0" t="0" r="28575" b="19050"/>
                <wp:wrapNone/>
                <wp:docPr id="91" name="Ellipse 91"/>
                <wp:cNvGraphicFramePr/>
                <a:graphic xmlns:a="http://schemas.openxmlformats.org/drawingml/2006/main">
                  <a:graphicData uri="http://schemas.microsoft.com/office/word/2010/wordprocessingShape">
                    <wps:wsp>
                      <wps:cNvSpPr/>
                      <wps:spPr>
                        <a:xfrm>
                          <a:off x="0" y="0"/>
                          <a:ext cx="2143125" cy="20383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2BA12" id="Ellipse 91" o:spid="_x0000_s1026" style="position:absolute;margin-left:258.4pt;margin-top:-47.6pt;width:168.75pt;height:16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" filled="f" strokecolor="black [3200]"/>
            </w:pict>
          </mc:Fallback>
        </mc:AlternateContent>
      </w:r>
      <w:r>
        <w:rPr>
          <w:noProof/>
        </w:rPr>
        <mc:AlternateContent>
          <mc:Choice Requires="wps">
            <w:drawing>
              <wp:anchor distT="0" distB="0" distL="114300" distR="114300" simplePos="0" relativeHeight="251680768" behindDoc="0" locked="0" layoutInCell="1" allowOverlap="1" wp14:anchorId="57FF80EA" wp14:editId="00017A70">
                <wp:simplePos x="0" y="0"/>
                <wp:positionH relativeFrom="column">
                  <wp:posOffset>3740785</wp:posOffset>
                </wp:positionH>
                <wp:positionV relativeFrom="paragraph">
                  <wp:posOffset>442595</wp:posOffset>
                </wp:positionV>
                <wp:extent cx="308758" cy="391284"/>
                <wp:effectExtent l="57150" t="19050" r="72390" b="104140"/>
                <wp:wrapNone/>
                <wp:docPr id="85" name="Organigramme : Disque magnétique 85"/>
                <wp:cNvGraphicFramePr/>
                <a:graphic xmlns:a="http://schemas.openxmlformats.org/drawingml/2006/main">
                  <a:graphicData uri="http://schemas.microsoft.com/office/word/2010/wordprocessingShape">
                    <wps:wsp>
                      <wps:cNvSpPr/>
                      <wps:spPr>
                        <a:xfrm>
                          <a:off x="0" y="0"/>
                          <a:ext cx="308758" cy="391284"/>
                        </a:xfrm>
                        <a:prstGeom prst="flowChartMagneticDisk">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BF9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5" o:spid="_x0000_s1026" type="#_x0000_t132" style="position:absolute;margin-left:294.55pt;margin-top:34.85pt;width:24.3pt;height:3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" fillcolor="#65a0d7 [3028]" strokecolor="#5b9bd5 [3204]" strokeweight=".5pt">
                <v:fill color2="#5898d4 [3172]" rotate="t" colors="0 #71a6db;.5 #559bdb;1 #438ac9" focus="100%" type="gradient">
                  <o:fill v:ext="view" type="gradientUnscaled"/>
                </v:fill>
                <v:stroke joinstyle="miter"/>
              </v:shape>
            </w:pict>
          </mc:Fallback>
        </mc:AlternateContent>
      </w:r>
      <w:r>
        <w:rPr>
          <w:noProof/>
        </w:rPr>
        <mc:AlternateContent>
          <mc:Choice Requires="wps">
            <w:drawing>
              <wp:anchor distT="0" distB="0" distL="114300" distR="114300" simplePos="0" relativeHeight="251681792" behindDoc="0" locked="0" layoutInCell="1" allowOverlap="1" wp14:anchorId="43742762" wp14:editId="5A17A41B">
                <wp:simplePos x="0" y="0"/>
                <wp:positionH relativeFrom="column">
                  <wp:posOffset>3548380</wp:posOffset>
                </wp:positionH>
                <wp:positionV relativeFrom="paragraph">
                  <wp:posOffset>489585</wp:posOffset>
                </wp:positionV>
                <wp:extent cx="276225" cy="344170"/>
                <wp:effectExtent l="0" t="0" r="28575" b="17780"/>
                <wp:wrapNone/>
                <wp:docPr id="84" name="Organigramme : Disque magnétique 84"/>
                <wp:cNvGraphicFramePr/>
                <a:graphic xmlns:a="http://schemas.openxmlformats.org/drawingml/2006/main">
                  <a:graphicData uri="http://schemas.microsoft.com/office/word/2010/wordprocessingShape">
                    <wps:wsp>
                      <wps:cNvSpPr/>
                      <wps:spPr>
                        <a:xfrm>
                          <a:off x="0" y="0"/>
                          <a:ext cx="276225" cy="344170"/>
                        </a:xfrm>
                        <a:prstGeom prst="flowChartMagneticDisk">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715F4B" id="Organigramme : Disque magnétique 84" o:spid="_x0000_s1026" type="#_x0000_t132" style="position:absolute;margin-left:279.4pt;margin-top:38.55pt;width:21.75pt;height:27.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" fillcolor="#aaa [3030]" strokecolor="#a5a5a5 [3206]" strokeweight=".5pt">
                <v:fill color2="#a3a3a3 [3174]" rotate="t" colors="0 #afafaf;.5 #a5a5a5;1 #929292" focus="100%" type="gradient">
                  <o:fill v:ext="view" type="gradientUnscaled"/>
                </v:fill>
                <v:stroke joinstyle="miter"/>
              </v:shape>
            </w:pict>
          </mc:Fallback>
        </mc:AlternateContent>
      </w:r>
      <w:r>
        <w:rPr>
          <w:noProof/>
        </w:rPr>
        <mc:AlternateContent>
          <mc:Choice Requires="wps">
            <w:drawing>
              <wp:anchor distT="0" distB="0" distL="114300" distR="114300" simplePos="0" relativeHeight="251682816" behindDoc="0" locked="0" layoutInCell="1" allowOverlap="1" wp14:anchorId="760690F3" wp14:editId="74F3AE57">
                <wp:simplePos x="0" y="0"/>
                <wp:positionH relativeFrom="column">
                  <wp:posOffset>3672205</wp:posOffset>
                </wp:positionH>
                <wp:positionV relativeFrom="paragraph">
                  <wp:posOffset>605155</wp:posOffset>
                </wp:positionV>
                <wp:extent cx="219075" cy="320040"/>
                <wp:effectExtent l="0" t="0" r="28575" b="22860"/>
                <wp:wrapNone/>
                <wp:docPr id="83" name="Organigramme : Disque magnétique 83"/>
                <wp:cNvGraphicFramePr/>
                <a:graphic xmlns:a="http://schemas.openxmlformats.org/drawingml/2006/main">
                  <a:graphicData uri="http://schemas.microsoft.com/office/word/2010/wordprocessingShape">
                    <wps:wsp>
                      <wps:cNvSpPr/>
                      <wps:spPr>
                        <a:xfrm>
                          <a:off x="0" y="0"/>
                          <a:ext cx="219075" cy="320040"/>
                        </a:xfrm>
                        <a:prstGeom prst="flowChartMagneticDisk">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FBE0B" id="Organigramme : Disque magnétique 83" o:spid="_x0000_s1026" type="#_x0000_t132" style="position:absolute;margin-left:289.15pt;margin-top:47.65pt;width:17.25pt;height:25.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" fillcolor="#9ecb81 [2169]" strokecolor="#70ad47 [3209]" strokeweight=".5pt">
                <v:fill color2="#8ac066 [2617]" rotate="t" colors="0 #b5d5a7;.5 #aace99;1 #9cca86" focus="100%" type="gradient">
                  <o:fill v:ext="view" type="gradientUnscaled"/>
                </v:fill>
                <v:stroke joinstyle="miter"/>
              </v:shape>
            </w:pict>
          </mc:Fallback>
        </mc:AlternateContent>
      </w:r>
      <w:r>
        <w:rPr>
          <w:noProof/>
        </w:rPr>
        <mc:AlternateContent>
          <mc:Choice Requires="wps">
            <w:drawing>
              <wp:anchor distT="0" distB="0" distL="114300" distR="114300" simplePos="0" relativeHeight="251699200" behindDoc="0" locked="0" layoutInCell="1" allowOverlap="1" wp14:anchorId="19BF0C87" wp14:editId="51505B01">
                <wp:simplePos x="0" y="0"/>
                <wp:positionH relativeFrom="margin">
                  <wp:posOffset>357505</wp:posOffset>
                </wp:positionH>
                <wp:positionV relativeFrom="paragraph">
                  <wp:posOffset>233680</wp:posOffset>
                </wp:positionV>
                <wp:extent cx="1752600" cy="239395"/>
                <wp:effectExtent l="0" t="0" r="19050" b="27305"/>
                <wp:wrapNone/>
                <wp:docPr id="105" name="Zone de texte 105"/>
                <wp:cNvGraphicFramePr/>
                <a:graphic xmlns:a="http://schemas.openxmlformats.org/drawingml/2006/main">
                  <a:graphicData uri="http://schemas.microsoft.com/office/word/2010/wordprocessingShape">
                    <wps:wsp>
                      <wps:cNvSpPr txBox="1"/>
                      <wps:spPr>
                        <a:xfrm>
                          <a:off x="0" y="0"/>
                          <a:ext cx="1752600" cy="239395"/>
                        </a:xfrm>
                        <a:prstGeom prst="rect">
                          <a:avLst/>
                        </a:prstGeom>
                        <a:solidFill>
                          <a:schemeClr val="lt1"/>
                        </a:solidFill>
                        <a:ln w="6350">
                          <a:solidFill>
                            <a:prstClr val="black"/>
                          </a:solidFill>
                        </a:ln>
                      </wps:spPr>
                      <wps:txbx>
                        <w:txbxContent>
                          <w:p w:rsidR="004828C9" w:rsidRDefault="004828C9" w:rsidP="004828C9">
                            <w:r>
                              <w:t>http://M2L.Emploie/home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F0C87" id="Zone de texte 105" o:spid="_x0000_s1066" type="#_x0000_t202" style="position:absolute;margin-left:28.15pt;margin-top:18.4pt;width:138pt;height:18.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" fillcolor="white [3201]" strokeweight=".5pt">
                <v:textbox>
                  <w:txbxContent>
                    <w:p w:rsidR="004828C9" w:rsidRDefault="004828C9" w:rsidP="004828C9">
                      <w:r>
                        <w:t>http://M2L.Emploie/home</w:t>
                      </w:r>
                    </w:p>
                  </w:txbxContent>
                </v:textbox>
                <w10:wrap anchorx="margin"/>
              </v:shape>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column">
                  <wp:posOffset>290830</wp:posOffset>
                </wp:positionH>
                <wp:positionV relativeFrom="paragraph">
                  <wp:posOffset>-4445</wp:posOffset>
                </wp:positionV>
                <wp:extent cx="1885950" cy="685800"/>
                <wp:effectExtent l="0" t="0" r="0" b="0"/>
                <wp:wrapNone/>
                <wp:docPr id="93" name="Rectangle : coins arrondis 93"/>
                <wp:cNvGraphicFramePr/>
                <a:graphic xmlns:a="http://schemas.openxmlformats.org/drawingml/2006/main">
                  <a:graphicData uri="http://schemas.microsoft.com/office/word/2010/wordprocessingShape">
                    <wps:wsp>
                      <wps:cNvSpPr/>
                      <wps:spPr>
                        <a:xfrm>
                          <a:off x="0" y="0"/>
                          <a:ext cx="1885950" cy="68580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D771B9" id="Rectangle : coins arrondis 93" o:spid="_x0000_s1026" style="position:absolute;margin-left:22.9pt;margin-top:-.35pt;width:148.5pt;height:5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" fillcolor="#5b9bd5 [3204]" stroked="f">
                <v:fill opacity="32896f"/>
              </v:roundrect>
            </w:pict>
          </mc:Fallback>
        </mc:AlternateContent>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sidR="00140528">
        <w:rPr>
          <w:noProof/>
        </w:rPr>
        <w:tab/>
      </w:r>
      <w:r>
        <w:rPr>
          <w:noProof/>
        </w:rPr>
        <w:drawing>
          <wp:inline distT="0" distB="0" distL="0" distR="0" wp14:anchorId="5A9CA211" wp14:editId="4602560B">
            <wp:extent cx="783772" cy="783772"/>
            <wp:effectExtent l="0" t="0" r="0" b="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rveur.png"/>
                    <pic:cNvPicPr/>
                  </pic:nvPicPr>
                  <pic:blipFill>
                    <a:blip r:embed="rId6"/>
                    <a:stretch>
                      <a:fillRect/>
                    </a:stretch>
                  </pic:blipFill>
                  <pic:spPr>
                    <a:xfrm>
                      <a:off x="0" y="0"/>
                      <a:ext cx="808969" cy="808969"/>
                    </a:xfrm>
                    <a:prstGeom prst="rect">
                      <a:avLst/>
                    </a:prstGeom>
                  </pic:spPr>
                </pic:pic>
              </a:graphicData>
            </a:graphic>
          </wp:inline>
        </w:drawing>
      </w:r>
      <w:r w:rsidR="00140528">
        <w:rPr>
          <w:noProof/>
        </w:rPr>
        <w:tab/>
      </w:r>
    </w:p>
    <w:p w:rsidR="00140528" w:rsidRDefault="00140528" w:rsidP="00140528">
      <w:pPr>
        <w:pStyle w:val="Paragraphedeliste"/>
        <w:tabs>
          <w:tab w:val="left" w:pos="898"/>
        </w:tabs>
        <w:rPr>
          <w:noProof/>
        </w:rPr>
      </w:pPr>
      <w:r>
        <w:rPr>
          <w:noProof/>
        </w:rPr>
        <mc:AlternateContent>
          <mc:Choice Requires="wps">
            <w:drawing>
              <wp:anchor distT="0" distB="0" distL="114300" distR="114300" simplePos="0" relativeHeight="251687936" behindDoc="0" locked="0" layoutInCell="1" allowOverlap="1" wp14:anchorId="41CB5BAE" wp14:editId="3188F5E8">
                <wp:simplePos x="0" y="0"/>
                <wp:positionH relativeFrom="column">
                  <wp:posOffset>3829050</wp:posOffset>
                </wp:positionH>
                <wp:positionV relativeFrom="paragraph">
                  <wp:posOffset>9525</wp:posOffset>
                </wp:positionV>
                <wp:extent cx="1116281" cy="249382"/>
                <wp:effectExtent l="0" t="0" r="27305" b="17780"/>
                <wp:wrapNone/>
                <wp:docPr id="86" name="Zone de texte 86"/>
                <wp:cNvGraphicFramePr/>
                <a:graphic xmlns:a="http://schemas.openxmlformats.org/drawingml/2006/main">
                  <a:graphicData uri="http://schemas.microsoft.com/office/word/2010/wordprocessingShape">
                    <wps:wsp>
                      <wps:cNvSpPr txBox="1"/>
                      <wps:spPr>
                        <a:xfrm>
                          <a:off x="0" y="0"/>
                          <a:ext cx="1116281" cy="249382"/>
                        </a:xfrm>
                        <a:prstGeom prst="rect">
                          <a:avLst/>
                        </a:prstGeom>
                        <a:solidFill>
                          <a:schemeClr val="lt1"/>
                        </a:solidFill>
                        <a:ln w="6350">
                          <a:solidFill>
                            <a:prstClr val="black"/>
                          </a:solidFill>
                        </a:ln>
                      </wps:spPr>
                      <wps:txbx>
                        <w:txbxContent>
                          <w:p w:rsidR="00140528" w:rsidRDefault="00140528" w:rsidP="00140528">
                            <w:r>
                              <w:t>Serveur MDL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5BAE" id="Zone de texte 86" o:spid="_x0000_s1067" type="#_x0000_t202" style="position:absolute;left:0;text-align:left;margin-left:301.5pt;margin-top:.75pt;width:87.9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" fillcolor="white [3201]" strokeweight=".5pt">
                <v:textbox>
                  <w:txbxContent>
                    <w:p w:rsidR="00140528" w:rsidRDefault="00140528" w:rsidP="00140528">
                      <w:r>
                        <w:t>Serveur MDL</w:t>
                      </w:r>
                    </w:p>
                  </w:txbxContent>
                </v:textbox>
              </v:shape>
            </w:pict>
          </mc:Fallback>
        </mc:AlternateContent>
      </w:r>
      <w:r>
        <w:rPr>
          <w:noProof/>
        </w:rPr>
        <w:tab/>
      </w:r>
      <w:r>
        <w:rPr>
          <w:noProof/>
        </w:rPr>
        <w:tab/>
      </w:r>
      <w:r>
        <w:rPr>
          <w:noProof/>
        </w:rPr>
        <w:tab/>
      </w:r>
      <w:r>
        <w:rPr>
          <w:noProof/>
        </w:rPr>
        <w:tab/>
      </w:r>
      <w:r>
        <w:rPr>
          <w:noProof/>
        </w:rPr>
        <w:tab/>
      </w:r>
    </w:p>
    <w:p w:rsidR="00140528" w:rsidRPr="004D4189" w:rsidRDefault="00140528" w:rsidP="00140528">
      <w:pPr>
        <w:pStyle w:val="Paragraphedeliste"/>
        <w:tabs>
          <w:tab w:val="left" w:pos="898"/>
        </w:tabs>
      </w:pPr>
      <w:r>
        <w:rPr>
          <w:noProof/>
        </w:rPr>
        <w:tab/>
      </w:r>
      <w:r>
        <w:rPr>
          <w:noProof/>
        </w:rPr>
        <w:tab/>
      </w:r>
      <w:r>
        <w:rPr>
          <w:noProof/>
        </w:rPr>
        <w:tab/>
      </w:r>
    </w:p>
    <w:p w:rsidR="00140528" w:rsidRDefault="00140528" w:rsidP="00140528">
      <w:pPr>
        <w:pStyle w:val="Paragraphedeliste"/>
        <w:tabs>
          <w:tab w:val="left" w:pos="898"/>
        </w:tabs>
        <w:rPr>
          <w:color w:val="FF0000"/>
          <w:sz w:val="48"/>
          <w:szCs w:val="48"/>
        </w:rPr>
      </w:pPr>
    </w:p>
    <w:p w:rsidR="004828C9" w:rsidRDefault="004828C9" w:rsidP="00140528">
      <w:pPr>
        <w:pStyle w:val="Paragraphedeliste"/>
        <w:tabs>
          <w:tab w:val="left" w:pos="898"/>
        </w:tabs>
        <w:rPr>
          <w:color w:val="FF0000"/>
          <w:sz w:val="48"/>
          <w:szCs w:val="48"/>
        </w:rPr>
      </w:pPr>
    </w:p>
    <w:p w:rsidR="004828C9" w:rsidRDefault="004828C9" w:rsidP="004828C9">
      <w:pPr>
        <w:pStyle w:val="Paragraphedeliste"/>
        <w:tabs>
          <w:tab w:val="left" w:pos="898"/>
        </w:tabs>
        <w:rPr>
          <w:color w:val="FF0000"/>
          <w:sz w:val="48"/>
          <w:szCs w:val="48"/>
        </w:rPr>
      </w:pPr>
    </w:p>
    <w:p w:rsidR="004828C9" w:rsidRDefault="004828C9" w:rsidP="004828C9">
      <w:pPr>
        <w:pStyle w:val="Paragraphedeliste"/>
        <w:tabs>
          <w:tab w:val="left" w:pos="898"/>
        </w:tabs>
        <w:rPr>
          <w:color w:val="FF0000"/>
          <w:sz w:val="48"/>
          <w:szCs w:val="48"/>
        </w:rPr>
      </w:pPr>
    </w:p>
    <w:p w:rsidR="004828C9" w:rsidRPr="00C2053C" w:rsidRDefault="004828C9" w:rsidP="004828C9">
      <w:pPr>
        <w:pStyle w:val="Paragraphedeliste"/>
        <w:numPr>
          <w:ilvl w:val="0"/>
          <w:numId w:val="7"/>
        </w:numPr>
        <w:tabs>
          <w:tab w:val="left" w:pos="898"/>
        </w:tabs>
        <w:rPr>
          <w:color w:val="5B9BD5" w:themeColor="accent1"/>
          <w:sz w:val="48"/>
          <w:szCs w:val="48"/>
        </w:rPr>
      </w:pPr>
      <w:r w:rsidRPr="00C2053C">
        <w:rPr>
          <w:color w:val="5B9BD5" w:themeColor="accent1"/>
          <w:sz w:val="48"/>
          <w:szCs w:val="48"/>
        </w:rPr>
        <w:t>Modélisation de la base de données</w:t>
      </w:r>
    </w:p>
    <w:p w:rsidR="004828C9" w:rsidRDefault="004828C9" w:rsidP="004828C9">
      <w:pPr>
        <w:pStyle w:val="Paragraphedeliste"/>
        <w:tabs>
          <w:tab w:val="left" w:pos="898"/>
        </w:tabs>
        <w:jc w:val="center"/>
      </w:pPr>
    </w:p>
    <w:p w:rsidR="004828C9" w:rsidRDefault="004828C9" w:rsidP="004828C9">
      <w:pPr>
        <w:pStyle w:val="Paragraphedeliste"/>
        <w:tabs>
          <w:tab w:val="left" w:pos="898"/>
        </w:tabs>
        <w:jc w:val="center"/>
      </w:pPr>
      <w:r>
        <w:t>Le schéma de la base de données est représenté comme suite :</w:t>
      </w:r>
    </w:p>
    <w:p w:rsidR="004828C9" w:rsidRPr="00CC0588" w:rsidRDefault="004828C9" w:rsidP="004828C9">
      <w:pPr>
        <w:tabs>
          <w:tab w:val="left" w:pos="898"/>
        </w:tabs>
      </w:pPr>
    </w:p>
    <w:p w:rsidR="004828C9" w:rsidRDefault="004828C9" w:rsidP="00140528">
      <w:pPr>
        <w:pStyle w:val="Paragraphedeliste"/>
        <w:tabs>
          <w:tab w:val="left" w:pos="898"/>
        </w:tabs>
        <w:rPr>
          <w:color w:val="FF0000"/>
          <w:sz w:val="48"/>
          <w:szCs w:val="48"/>
        </w:rPr>
      </w:pPr>
    </w:p>
    <w:p w:rsidR="00140528" w:rsidRDefault="00683F95" w:rsidP="00683F95">
      <w:pPr>
        <w:pStyle w:val="Paragraphedeliste"/>
        <w:tabs>
          <w:tab w:val="left" w:pos="898"/>
        </w:tabs>
        <w:ind w:left="0"/>
        <w:rPr>
          <w:color w:val="FF0000"/>
          <w:sz w:val="48"/>
          <w:szCs w:val="48"/>
        </w:rPr>
      </w:pPr>
      <w:r>
        <w:rPr>
          <w:noProof/>
          <w:color w:val="FF0000"/>
          <w:sz w:val="48"/>
          <w:szCs w:val="48"/>
        </w:rPr>
        <w:drawing>
          <wp:inline distT="0" distB="0" distL="0" distR="0">
            <wp:extent cx="6504305" cy="4200525"/>
            <wp:effectExtent l="0" t="0" r="0"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mcd.PNG"/>
                    <pic:cNvPicPr/>
                  </pic:nvPicPr>
                  <pic:blipFill>
                    <a:blip r:embed="rId7">
                      <a:extLst>
                        <a:ext uri="{28A0092B-C50C-407E-A947-70E740481C1C}">
                          <a14:useLocalDpi xmlns:a14="http://schemas.microsoft.com/office/drawing/2010/main" val="0"/>
                        </a:ext>
                      </a:extLst>
                    </a:blip>
                    <a:stretch>
                      <a:fillRect/>
                    </a:stretch>
                  </pic:blipFill>
                  <pic:spPr>
                    <a:xfrm>
                      <a:off x="0" y="0"/>
                      <a:ext cx="6523737" cy="4213074"/>
                    </a:xfrm>
                    <a:prstGeom prst="rect">
                      <a:avLst/>
                    </a:prstGeom>
                  </pic:spPr>
                </pic:pic>
              </a:graphicData>
            </a:graphic>
          </wp:inline>
        </w:drawing>
      </w:r>
    </w:p>
    <w:p w:rsidR="00683F95" w:rsidRDefault="00683F95" w:rsidP="00683F95">
      <w:pPr>
        <w:tabs>
          <w:tab w:val="left" w:pos="3890"/>
        </w:tabs>
        <w:jc w:val="center"/>
      </w:pPr>
      <w:r>
        <w:t>Il y’a quatre table sur la base de données nommé “</w:t>
      </w:r>
      <w:r w:rsidR="0070747E">
        <w:t>m2l</w:t>
      </w:r>
      <w:r>
        <w:t>“</w:t>
      </w:r>
    </w:p>
    <w:p w:rsidR="00683F95" w:rsidRDefault="00683F95" w:rsidP="00683F95">
      <w:pPr>
        <w:pStyle w:val="Titre1"/>
        <w:numPr>
          <w:ilvl w:val="0"/>
          <w:numId w:val="8"/>
        </w:numPr>
        <w:spacing w:line="240" w:lineRule="auto"/>
        <w:jc w:val="center"/>
      </w:pPr>
      <w:r>
        <w:lastRenderedPageBreak/>
        <w:t xml:space="preserve">Structure de la table </w:t>
      </w:r>
      <w:r>
        <w:t>formation</w:t>
      </w:r>
    </w:p>
    <w:p w:rsidR="00683F95" w:rsidRPr="00683F95" w:rsidRDefault="00683F95" w:rsidP="00683F95">
      <w:r>
        <w:rPr>
          <w:noProof/>
          <w:lang w:eastAsia="fr-FR"/>
        </w:rPr>
        <w:drawing>
          <wp:inline distT="0" distB="0" distL="0" distR="0">
            <wp:extent cx="6710045" cy="2981325"/>
            <wp:effectExtent l="0" t="0" r="0" b="952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ormation.PNG"/>
                    <pic:cNvPicPr/>
                  </pic:nvPicPr>
                  <pic:blipFill>
                    <a:blip r:embed="rId8">
                      <a:extLst>
                        <a:ext uri="{28A0092B-C50C-407E-A947-70E740481C1C}">
                          <a14:useLocalDpi xmlns:a14="http://schemas.microsoft.com/office/drawing/2010/main" val="0"/>
                        </a:ext>
                      </a:extLst>
                    </a:blip>
                    <a:stretch>
                      <a:fillRect/>
                    </a:stretch>
                  </pic:blipFill>
                  <pic:spPr>
                    <a:xfrm>
                      <a:off x="0" y="0"/>
                      <a:ext cx="6720081" cy="2985784"/>
                    </a:xfrm>
                    <a:prstGeom prst="rect">
                      <a:avLst/>
                    </a:prstGeom>
                  </pic:spPr>
                </pic:pic>
              </a:graphicData>
            </a:graphic>
          </wp:inline>
        </w:drawing>
      </w:r>
    </w:p>
    <w:p w:rsidR="00140528" w:rsidRDefault="00140528" w:rsidP="00140528">
      <w:pPr>
        <w:pStyle w:val="Paragraphedeliste"/>
        <w:tabs>
          <w:tab w:val="left" w:pos="898"/>
        </w:tabs>
        <w:rPr>
          <w:color w:val="FF0000"/>
          <w:sz w:val="48"/>
          <w:szCs w:val="48"/>
        </w:rPr>
      </w:pPr>
    </w:p>
    <w:p w:rsidR="00683F95" w:rsidRPr="00683F95" w:rsidRDefault="00683F95" w:rsidP="00683F95">
      <w:pPr>
        <w:pStyle w:val="Paragraphedeliste"/>
        <w:numPr>
          <w:ilvl w:val="0"/>
          <w:numId w:val="9"/>
        </w:numPr>
        <w:jc w:val="center"/>
      </w:pPr>
      <w:r>
        <w:rPr>
          <w:rFonts w:asciiTheme="majorHAnsi" w:hAnsiTheme="majorHAnsi" w:cstheme="majorHAnsi"/>
          <w:color w:val="5B9BD5" w:themeColor="accent1"/>
          <w:sz w:val="32"/>
          <w:szCs w:val="32"/>
        </w:rPr>
        <w:t xml:space="preserve">Structure de la table </w:t>
      </w:r>
      <w:r>
        <w:rPr>
          <w:rFonts w:asciiTheme="majorHAnsi" w:hAnsiTheme="majorHAnsi" w:cstheme="majorHAnsi"/>
          <w:color w:val="5B9BD5" w:themeColor="accent1"/>
          <w:sz w:val="32"/>
          <w:szCs w:val="32"/>
        </w:rPr>
        <w:t>Emploie</w:t>
      </w:r>
    </w:p>
    <w:p w:rsidR="00683F95" w:rsidRPr="00683F95" w:rsidRDefault="00683F95" w:rsidP="00683F95">
      <w:pPr>
        <w:pStyle w:val="Paragraphedeliste"/>
      </w:pPr>
    </w:p>
    <w:p w:rsidR="00683F95" w:rsidRPr="005211B2" w:rsidRDefault="00683F95" w:rsidP="00683F95">
      <w:r>
        <w:rPr>
          <w:noProof/>
        </w:rPr>
        <w:drawing>
          <wp:inline distT="0" distB="0" distL="0" distR="0">
            <wp:extent cx="6542405" cy="2924175"/>
            <wp:effectExtent l="0" t="0" r="0" b="9525"/>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Emploie.PNG"/>
                    <pic:cNvPicPr/>
                  </pic:nvPicPr>
                  <pic:blipFill>
                    <a:blip r:embed="rId9">
                      <a:extLst>
                        <a:ext uri="{28A0092B-C50C-407E-A947-70E740481C1C}">
                          <a14:useLocalDpi xmlns:a14="http://schemas.microsoft.com/office/drawing/2010/main" val="0"/>
                        </a:ext>
                      </a:extLst>
                    </a:blip>
                    <a:stretch>
                      <a:fillRect/>
                    </a:stretch>
                  </pic:blipFill>
                  <pic:spPr>
                    <a:xfrm>
                      <a:off x="0" y="0"/>
                      <a:ext cx="6557326" cy="2930844"/>
                    </a:xfrm>
                    <a:prstGeom prst="rect">
                      <a:avLst/>
                    </a:prstGeom>
                  </pic:spPr>
                </pic:pic>
              </a:graphicData>
            </a:graphic>
          </wp:inline>
        </w:drawing>
      </w:r>
    </w:p>
    <w:p w:rsidR="00683F95" w:rsidRDefault="00683F95" w:rsidP="00683F95">
      <w:pPr>
        <w:jc w:val="center"/>
      </w:pPr>
      <w:r>
        <w:t xml:space="preserve">La table </w:t>
      </w:r>
      <w:r>
        <w:t xml:space="preserve">club a pour clé étranger </w:t>
      </w:r>
      <w:proofErr w:type="spellStart"/>
      <w:r>
        <w:t>id_service</w:t>
      </w:r>
      <w:proofErr w:type="spellEnd"/>
    </w:p>
    <w:p w:rsidR="00683F95" w:rsidRPr="003E2483" w:rsidRDefault="00683F95" w:rsidP="00683F95">
      <w:pPr>
        <w:pStyle w:val="Paragraphedeliste"/>
        <w:numPr>
          <w:ilvl w:val="0"/>
          <w:numId w:val="9"/>
        </w:numPr>
        <w:jc w:val="center"/>
      </w:pPr>
      <w:r>
        <w:rPr>
          <w:rFonts w:asciiTheme="majorHAnsi" w:hAnsiTheme="majorHAnsi" w:cstheme="majorHAnsi"/>
          <w:color w:val="5B9BD5" w:themeColor="accent1"/>
          <w:sz w:val="32"/>
          <w:szCs w:val="32"/>
        </w:rPr>
        <w:t xml:space="preserve">Structure de la table </w:t>
      </w:r>
      <w:proofErr w:type="spellStart"/>
      <w:r w:rsidR="003E2483">
        <w:rPr>
          <w:rFonts w:asciiTheme="majorHAnsi" w:hAnsiTheme="majorHAnsi" w:cstheme="majorHAnsi"/>
          <w:color w:val="5B9BD5" w:themeColor="accent1"/>
          <w:sz w:val="32"/>
          <w:szCs w:val="32"/>
        </w:rPr>
        <w:t>for_active</w:t>
      </w:r>
      <w:proofErr w:type="spellEnd"/>
    </w:p>
    <w:p w:rsidR="003E2483" w:rsidRPr="00683F95" w:rsidRDefault="003E2483" w:rsidP="003E2483">
      <w:pPr>
        <w:rPr>
          <w:sz w:val="24"/>
          <w:szCs w:val="24"/>
        </w:rPr>
      </w:pPr>
      <w:r>
        <w:rPr>
          <w:noProof/>
        </w:rPr>
        <w:lastRenderedPageBreak/>
        <w:drawing>
          <wp:inline distT="0" distB="0" distL="0" distR="0">
            <wp:extent cx="6613525" cy="2409825"/>
            <wp:effectExtent l="0" t="0" r="0" b="9525"/>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or_active.PNG"/>
                    <pic:cNvPicPr/>
                  </pic:nvPicPr>
                  <pic:blipFill>
                    <a:blip r:embed="rId10">
                      <a:extLst>
                        <a:ext uri="{28A0092B-C50C-407E-A947-70E740481C1C}">
                          <a14:useLocalDpi xmlns:a14="http://schemas.microsoft.com/office/drawing/2010/main" val="0"/>
                        </a:ext>
                      </a:extLst>
                    </a:blip>
                    <a:stretch>
                      <a:fillRect/>
                    </a:stretch>
                  </pic:blipFill>
                  <pic:spPr>
                    <a:xfrm>
                      <a:off x="0" y="0"/>
                      <a:ext cx="6621935" cy="2412889"/>
                    </a:xfrm>
                    <a:prstGeom prst="rect">
                      <a:avLst/>
                    </a:prstGeom>
                  </pic:spPr>
                </pic:pic>
              </a:graphicData>
            </a:graphic>
          </wp:inline>
        </w:drawing>
      </w:r>
    </w:p>
    <w:p w:rsidR="003E2483" w:rsidRDefault="003E2483" w:rsidP="003E2483">
      <w:pPr>
        <w:jc w:val="center"/>
      </w:pPr>
      <w:r>
        <w:t>La table clu</w:t>
      </w:r>
      <w:r>
        <w:t xml:space="preserve">b a pour clé étranger </w:t>
      </w:r>
      <w:proofErr w:type="spellStart"/>
      <w:r>
        <w:t>id_emploie</w:t>
      </w:r>
      <w:proofErr w:type="spellEnd"/>
    </w:p>
    <w:p w:rsidR="003E2483" w:rsidRDefault="003E2483" w:rsidP="003E2483">
      <w:pPr>
        <w:jc w:val="center"/>
      </w:pPr>
      <w:r>
        <w:t>La table clu</w:t>
      </w:r>
      <w:r>
        <w:t xml:space="preserve">b a pour clé étranger </w:t>
      </w:r>
      <w:proofErr w:type="spellStart"/>
      <w:r>
        <w:t>id_formation</w:t>
      </w:r>
      <w:proofErr w:type="spellEnd"/>
    </w:p>
    <w:p w:rsidR="003E2483" w:rsidRPr="003E2483" w:rsidRDefault="003E2483" w:rsidP="003E2483">
      <w:pPr>
        <w:pStyle w:val="Paragraphedeliste"/>
        <w:numPr>
          <w:ilvl w:val="0"/>
          <w:numId w:val="9"/>
        </w:numPr>
        <w:jc w:val="center"/>
      </w:pPr>
      <w:r>
        <w:rPr>
          <w:rFonts w:asciiTheme="majorHAnsi" w:hAnsiTheme="majorHAnsi" w:cstheme="majorHAnsi"/>
          <w:color w:val="5B9BD5" w:themeColor="accent1"/>
          <w:sz w:val="32"/>
          <w:szCs w:val="32"/>
        </w:rPr>
        <w:t xml:space="preserve">Structure de la table </w:t>
      </w:r>
      <w:r>
        <w:rPr>
          <w:rFonts w:asciiTheme="majorHAnsi" w:hAnsiTheme="majorHAnsi" w:cstheme="majorHAnsi"/>
          <w:color w:val="5B9BD5" w:themeColor="accent1"/>
          <w:sz w:val="32"/>
          <w:szCs w:val="32"/>
        </w:rPr>
        <w:t>admin</w:t>
      </w:r>
    </w:p>
    <w:p w:rsidR="003E2483" w:rsidRDefault="003E2483" w:rsidP="003E2483">
      <w:pPr>
        <w:jc w:val="center"/>
      </w:pPr>
    </w:p>
    <w:p w:rsidR="003E2483" w:rsidRDefault="003E2483" w:rsidP="003E2483">
      <w:pPr>
        <w:jc w:val="center"/>
      </w:pPr>
      <w:r>
        <w:rPr>
          <w:noProof/>
          <w:lang w:eastAsia="fr-FR"/>
        </w:rPr>
        <w:drawing>
          <wp:inline distT="0" distB="0" distL="0" distR="0">
            <wp:extent cx="6581775" cy="2447925"/>
            <wp:effectExtent l="0" t="0" r="9525" b="9525"/>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6581775" cy="2447925"/>
                    </a:xfrm>
                    <a:prstGeom prst="rect">
                      <a:avLst/>
                    </a:prstGeom>
                  </pic:spPr>
                </pic:pic>
              </a:graphicData>
            </a:graphic>
          </wp:inline>
        </w:drawing>
      </w:r>
    </w:p>
    <w:p w:rsidR="003E2483" w:rsidRDefault="003E2483" w:rsidP="003E2483">
      <w:pPr>
        <w:jc w:val="center"/>
      </w:pPr>
      <w:r>
        <w:t>La table clu</w:t>
      </w:r>
      <w:r>
        <w:t xml:space="preserve">b a pour clé étranger </w:t>
      </w:r>
      <w:proofErr w:type="spellStart"/>
      <w:r>
        <w:t>id_service</w:t>
      </w:r>
      <w:proofErr w:type="spellEnd"/>
    </w:p>
    <w:p w:rsidR="003E2483" w:rsidRPr="003E2483" w:rsidRDefault="003E2483" w:rsidP="003E2483">
      <w:pPr>
        <w:pStyle w:val="Paragraphedeliste"/>
        <w:numPr>
          <w:ilvl w:val="0"/>
          <w:numId w:val="9"/>
        </w:numPr>
        <w:jc w:val="center"/>
      </w:pPr>
      <w:r>
        <w:rPr>
          <w:rFonts w:asciiTheme="majorHAnsi" w:hAnsiTheme="majorHAnsi" w:cstheme="majorHAnsi"/>
          <w:color w:val="5B9BD5" w:themeColor="accent1"/>
          <w:sz w:val="32"/>
          <w:szCs w:val="32"/>
        </w:rPr>
        <w:t xml:space="preserve">Structure de la table </w:t>
      </w:r>
      <w:r>
        <w:rPr>
          <w:rFonts w:asciiTheme="majorHAnsi" w:hAnsiTheme="majorHAnsi" w:cstheme="majorHAnsi"/>
          <w:color w:val="5B9BD5" w:themeColor="accent1"/>
          <w:sz w:val="32"/>
          <w:szCs w:val="32"/>
        </w:rPr>
        <w:t>service</w:t>
      </w:r>
    </w:p>
    <w:p w:rsidR="003E2483" w:rsidRDefault="003E2483" w:rsidP="003E2483">
      <w:pPr>
        <w:jc w:val="center"/>
      </w:pPr>
    </w:p>
    <w:p w:rsidR="003E2483" w:rsidRDefault="003E2483" w:rsidP="003E2483">
      <w:pPr>
        <w:jc w:val="center"/>
      </w:pPr>
      <w:r>
        <w:rPr>
          <w:noProof/>
          <w:lang w:eastAsia="fr-FR"/>
        </w:rPr>
        <w:drawing>
          <wp:inline distT="0" distB="0" distL="0" distR="0">
            <wp:extent cx="6432550" cy="1752600"/>
            <wp:effectExtent l="0" t="0" r="635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service.PNG"/>
                    <pic:cNvPicPr/>
                  </pic:nvPicPr>
                  <pic:blipFill>
                    <a:blip r:embed="rId12">
                      <a:extLst>
                        <a:ext uri="{28A0092B-C50C-407E-A947-70E740481C1C}">
                          <a14:useLocalDpi xmlns:a14="http://schemas.microsoft.com/office/drawing/2010/main" val="0"/>
                        </a:ext>
                      </a:extLst>
                    </a:blip>
                    <a:stretch>
                      <a:fillRect/>
                    </a:stretch>
                  </pic:blipFill>
                  <pic:spPr>
                    <a:xfrm>
                      <a:off x="0" y="0"/>
                      <a:ext cx="6437197" cy="1753866"/>
                    </a:xfrm>
                    <a:prstGeom prst="rect">
                      <a:avLst/>
                    </a:prstGeom>
                  </pic:spPr>
                </pic:pic>
              </a:graphicData>
            </a:graphic>
          </wp:inline>
        </w:drawing>
      </w:r>
    </w:p>
    <w:p w:rsidR="003E2483" w:rsidRPr="000F22D5" w:rsidRDefault="003E2483" w:rsidP="003E2483">
      <w:pPr>
        <w:pStyle w:val="Paragraphedeliste"/>
        <w:numPr>
          <w:ilvl w:val="0"/>
          <w:numId w:val="10"/>
        </w:numPr>
        <w:jc w:val="center"/>
        <w:rPr>
          <w:color w:val="5B9BD5" w:themeColor="accent1"/>
          <w:sz w:val="32"/>
          <w:szCs w:val="32"/>
        </w:rPr>
      </w:pPr>
      <w:r w:rsidRPr="000F22D5">
        <w:rPr>
          <w:color w:val="5B9BD5" w:themeColor="accent1"/>
          <w:spacing w:val="15"/>
          <w:sz w:val="32"/>
          <w:szCs w:val="32"/>
        </w:rPr>
        <w:lastRenderedPageBreak/>
        <w:t>Schéma relationnel entités associations</w:t>
      </w:r>
      <w:r w:rsidRPr="000F22D5">
        <w:rPr>
          <w:color w:val="5B9BD5" w:themeColor="accent1"/>
          <w:sz w:val="32"/>
          <w:szCs w:val="32"/>
        </w:rPr>
        <w:t xml:space="preserve"> </w:t>
      </w:r>
    </w:p>
    <w:p w:rsidR="003E2483" w:rsidRDefault="003E2483" w:rsidP="003E2483">
      <w:pPr>
        <w:jc w:val="center"/>
      </w:pPr>
    </w:p>
    <w:p w:rsidR="003E2483" w:rsidRDefault="003E2483" w:rsidP="003E2483"/>
    <w:p w:rsidR="003E2483" w:rsidRPr="003A5E7A" w:rsidRDefault="003E2483" w:rsidP="003E2483">
      <w:pPr>
        <w:rPr>
          <w:rFonts w:ascii="Cambria" w:hAnsi="Cambria"/>
          <w:sz w:val="24"/>
          <w:szCs w:val="24"/>
        </w:rPr>
      </w:pPr>
      <w:r w:rsidRPr="003A5E7A">
        <w:rPr>
          <w:rFonts w:ascii="Cambria" w:hAnsi="Cambria"/>
          <w:sz w:val="24"/>
          <w:szCs w:val="24"/>
        </w:rPr>
        <w:t>Formation (</w:t>
      </w:r>
      <w:r w:rsidRPr="003A5E7A">
        <w:rPr>
          <w:rFonts w:ascii="Cambria" w:hAnsi="Cambria"/>
          <w:sz w:val="24"/>
          <w:szCs w:val="24"/>
          <w:u w:val="single"/>
        </w:rPr>
        <w:t xml:space="preserve">id, </w:t>
      </w:r>
      <w:proofErr w:type="spellStart"/>
      <w:r w:rsidRPr="003A5E7A">
        <w:rPr>
          <w:rFonts w:ascii="Cambria" w:hAnsi="Cambria"/>
          <w:sz w:val="24"/>
          <w:szCs w:val="24"/>
        </w:rPr>
        <w:t>nom</w:t>
      </w:r>
      <w:r w:rsidR="0070747E" w:rsidRPr="003A5E7A">
        <w:rPr>
          <w:rFonts w:ascii="Cambria" w:hAnsi="Cambria"/>
          <w:sz w:val="24"/>
          <w:szCs w:val="24"/>
        </w:rPr>
        <w:t>_formation</w:t>
      </w:r>
      <w:proofErr w:type="spellEnd"/>
      <w:r w:rsidR="0070747E" w:rsidRPr="003A5E7A">
        <w:rPr>
          <w:rFonts w:ascii="Cambria" w:hAnsi="Cambria"/>
          <w:sz w:val="24"/>
          <w:szCs w:val="24"/>
        </w:rPr>
        <w:t xml:space="preserve">, contenu, dure, </w:t>
      </w:r>
      <w:proofErr w:type="spellStart"/>
      <w:r w:rsidR="0070747E" w:rsidRPr="003A5E7A">
        <w:rPr>
          <w:rFonts w:ascii="Cambria" w:hAnsi="Cambria"/>
          <w:sz w:val="24"/>
          <w:szCs w:val="24"/>
        </w:rPr>
        <w:t>la_date</w:t>
      </w:r>
      <w:proofErr w:type="spellEnd"/>
      <w:r w:rsidR="0070747E" w:rsidRPr="003A5E7A">
        <w:rPr>
          <w:rFonts w:ascii="Cambria" w:hAnsi="Cambria"/>
          <w:sz w:val="24"/>
          <w:szCs w:val="24"/>
        </w:rPr>
        <w:t>,</w:t>
      </w:r>
      <w:r w:rsidR="003A5E7A" w:rsidRPr="003A5E7A">
        <w:rPr>
          <w:rFonts w:ascii="Cambria" w:hAnsi="Cambria"/>
          <w:sz w:val="24"/>
          <w:szCs w:val="24"/>
        </w:rPr>
        <w:t xml:space="preserve"> lieux, </w:t>
      </w:r>
      <w:proofErr w:type="spellStart"/>
      <w:r w:rsidR="003A5E7A" w:rsidRPr="003A5E7A">
        <w:rPr>
          <w:rFonts w:ascii="Cambria" w:hAnsi="Cambria"/>
          <w:sz w:val="24"/>
          <w:szCs w:val="24"/>
        </w:rPr>
        <w:t>pre-requis</w:t>
      </w:r>
      <w:proofErr w:type="spellEnd"/>
      <w:r w:rsidR="003A5E7A" w:rsidRPr="003A5E7A">
        <w:rPr>
          <w:rFonts w:ascii="Cambria" w:hAnsi="Cambria"/>
          <w:sz w:val="24"/>
          <w:szCs w:val="24"/>
        </w:rPr>
        <w:t>, prix)</w:t>
      </w:r>
    </w:p>
    <w:p w:rsidR="003A5E7A" w:rsidRDefault="003A5E7A" w:rsidP="003E2483">
      <w:pPr>
        <w:rPr>
          <w:rFonts w:ascii="Cambria" w:hAnsi="Cambria"/>
          <w:sz w:val="24"/>
          <w:szCs w:val="24"/>
        </w:rPr>
      </w:pPr>
      <w:r w:rsidRPr="003A5E7A">
        <w:rPr>
          <w:rFonts w:ascii="Cambria" w:hAnsi="Cambria"/>
          <w:sz w:val="24"/>
          <w:szCs w:val="24"/>
        </w:rPr>
        <w:t>Id est la clé primaire.</w:t>
      </w:r>
    </w:p>
    <w:p w:rsidR="003A5E7A" w:rsidRDefault="003A5E7A" w:rsidP="003E2483">
      <w:pPr>
        <w:rPr>
          <w:rFonts w:ascii="Cambria" w:hAnsi="Cambria"/>
          <w:sz w:val="24"/>
          <w:szCs w:val="24"/>
        </w:rPr>
      </w:pPr>
      <w:r>
        <w:rPr>
          <w:rFonts w:ascii="Cambria" w:hAnsi="Cambria"/>
          <w:sz w:val="24"/>
          <w:szCs w:val="24"/>
        </w:rPr>
        <w:t xml:space="preserve">Emploie (id, nom, </w:t>
      </w:r>
      <w:proofErr w:type="spellStart"/>
      <w:r>
        <w:rPr>
          <w:rFonts w:ascii="Cambria" w:hAnsi="Cambria"/>
          <w:sz w:val="24"/>
          <w:szCs w:val="24"/>
        </w:rPr>
        <w:t>prenom</w:t>
      </w:r>
      <w:proofErr w:type="spellEnd"/>
      <w:r>
        <w:rPr>
          <w:rFonts w:ascii="Cambria" w:hAnsi="Cambria"/>
          <w:sz w:val="24"/>
          <w:szCs w:val="24"/>
        </w:rPr>
        <w:t xml:space="preserve">, jour, </w:t>
      </w:r>
      <w:proofErr w:type="spellStart"/>
      <w:r>
        <w:rPr>
          <w:rFonts w:ascii="Cambria" w:hAnsi="Cambria"/>
          <w:sz w:val="24"/>
          <w:szCs w:val="24"/>
        </w:rPr>
        <w:t>credit</w:t>
      </w:r>
      <w:proofErr w:type="spellEnd"/>
      <w:r>
        <w:rPr>
          <w:rFonts w:ascii="Cambria" w:hAnsi="Cambria"/>
          <w:sz w:val="24"/>
          <w:szCs w:val="24"/>
        </w:rPr>
        <w:t xml:space="preserve">, </w:t>
      </w:r>
      <w:proofErr w:type="spellStart"/>
      <w:r>
        <w:rPr>
          <w:rFonts w:ascii="Cambria" w:hAnsi="Cambria"/>
          <w:sz w:val="24"/>
          <w:szCs w:val="24"/>
        </w:rPr>
        <w:t>mdp</w:t>
      </w:r>
      <w:proofErr w:type="spellEnd"/>
      <w:r>
        <w:rPr>
          <w:rFonts w:ascii="Cambria" w:hAnsi="Cambria"/>
          <w:sz w:val="24"/>
          <w:szCs w:val="24"/>
        </w:rPr>
        <w:t xml:space="preserve">, </w:t>
      </w:r>
      <w:proofErr w:type="spellStart"/>
      <w:r>
        <w:rPr>
          <w:rFonts w:ascii="Cambria" w:hAnsi="Cambria"/>
          <w:sz w:val="24"/>
          <w:szCs w:val="24"/>
        </w:rPr>
        <w:t>id_service</w:t>
      </w:r>
      <w:proofErr w:type="spellEnd"/>
      <w:r>
        <w:rPr>
          <w:rFonts w:ascii="Cambria" w:hAnsi="Cambria"/>
          <w:sz w:val="24"/>
          <w:szCs w:val="24"/>
        </w:rPr>
        <w:t xml:space="preserve">, </w:t>
      </w:r>
      <w:proofErr w:type="spellStart"/>
      <w:r>
        <w:rPr>
          <w:rFonts w:ascii="Cambria" w:hAnsi="Cambria"/>
          <w:sz w:val="24"/>
          <w:szCs w:val="24"/>
        </w:rPr>
        <w:t>lastLogin</w:t>
      </w:r>
      <w:proofErr w:type="spellEnd"/>
      <w:r>
        <w:rPr>
          <w:rFonts w:ascii="Cambria" w:hAnsi="Cambria"/>
          <w:sz w:val="24"/>
          <w:szCs w:val="24"/>
        </w:rPr>
        <w:t>, mail)</w:t>
      </w:r>
    </w:p>
    <w:p w:rsidR="003A5E7A" w:rsidRDefault="003A5E7A" w:rsidP="003E2483">
      <w:pPr>
        <w:rPr>
          <w:rFonts w:ascii="Cambria" w:hAnsi="Cambria"/>
          <w:sz w:val="24"/>
          <w:szCs w:val="24"/>
        </w:rPr>
      </w:pPr>
      <w:r>
        <w:rPr>
          <w:rFonts w:ascii="Cambria" w:hAnsi="Cambria"/>
          <w:sz w:val="24"/>
          <w:szCs w:val="24"/>
        </w:rPr>
        <w:t xml:space="preserve">Id est la clé primaire, </w:t>
      </w:r>
      <w:proofErr w:type="spellStart"/>
      <w:r>
        <w:rPr>
          <w:rFonts w:ascii="Cambria" w:hAnsi="Cambria"/>
          <w:sz w:val="24"/>
          <w:szCs w:val="24"/>
        </w:rPr>
        <w:t>id_service</w:t>
      </w:r>
      <w:proofErr w:type="spellEnd"/>
      <w:r>
        <w:rPr>
          <w:rFonts w:ascii="Cambria" w:hAnsi="Cambria"/>
          <w:sz w:val="24"/>
          <w:szCs w:val="24"/>
        </w:rPr>
        <w:t xml:space="preserve"> es la clé étrangère en référence à la table service.</w:t>
      </w:r>
    </w:p>
    <w:p w:rsidR="003A5E7A" w:rsidRDefault="003A5E7A" w:rsidP="003E2483">
      <w:pPr>
        <w:rPr>
          <w:rFonts w:ascii="Cambria" w:hAnsi="Cambria"/>
          <w:sz w:val="24"/>
          <w:szCs w:val="24"/>
        </w:rPr>
      </w:pPr>
      <w:proofErr w:type="spellStart"/>
      <w:r>
        <w:rPr>
          <w:rFonts w:ascii="Cambria" w:hAnsi="Cambria"/>
          <w:sz w:val="24"/>
          <w:szCs w:val="24"/>
        </w:rPr>
        <w:t>For_active</w:t>
      </w:r>
      <w:proofErr w:type="spellEnd"/>
      <w:r>
        <w:rPr>
          <w:rFonts w:ascii="Cambria" w:hAnsi="Cambria"/>
          <w:sz w:val="24"/>
          <w:szCs w:val="24"/>
        </w:rPr>
        <w:t xml:space="preserve"> (id, </w:t>
      </w:r>
      <w:proofErr w:type="spellStart"/>
      <w:r>
        <w:rPr>
          <w:rFonts w:ascii="Cambria" w:hAnsi="Cambria"/>
          <w:sz w:val="24"/>
          <w:szCs w:val="24"/>
        </w:rPr>
        <w:t>date_act</w:t>
      </w:r>
      <w:proofErr w:type="spellEnd"/>
      <w:r>
        <w:rPr>
          <w:rFonts w:ascii="Cambria" w:hAnsi="Cambria"/>
          <w:sz w:val="24"/>
          <w:szCs w:val="24"/>
        </w:rPr>
        <w:t xml:space="preserve">, </w:t>
      </w:r>
      <w:proofErr w:type="spellStart"/>
      <w:r>
        <w:rPr>
          <w:rFonts w:ascii="Cambria" w:hAnsi="Cambria"/>
          <w:sz w:val="24"/>
          <w:szCs w:val="24"/>
        </w:rPr>
        <w:t>status</w:t>
      </w:r>
      <w:proofErr w:type="spellEnd"/>
      <w:r>
        <w:rPr>
          <w:rFonts w:ascii="Cambria" w:hAnsi="Cambria"/>
          <w:sz w:val="24"/>
          <w:szCs w:val="24"/>
        </w:rPr>
        <w:t xml:space="preserve">, </w:t>
      </w:r>
      <w:proofErr w:type="spellStart"/>
      <w:r>
        <w:rPr>
          <w:rFonts w:ascii="Cambria" w:hAnsi="Cambria"/>
          <w:sz w:val="24"/>
          <w:szCs w:val="24"/>
        </w:rPr>
        <w:t>id_emploie</w:t>
      </w:r>
      <w:proofErr w:type="spellEnd"/>
      <w:r>
        <w:rPr>
          <w:rFonts w:ascii="Cambria" w:hAnsi="Cambria"/>
          <w:sz w:val="24"/>
          <w:szCs w:val="24"/>
        </w:rPr>
        <w:t xml:space="preserve">, </w:t>
      </w:r>
      <w:proofErr w:type="spellStart"/>
      <w:r>
        <w:rPr>
          <w:rFonts w:ascii="Cambria" w:hAnsi="Cambria"/>
          <w:sz w:val="24"/>
          <w:szCs w:val="24"/>
        </w:rPr>
        <w:t>id_formation</w:t>
      </w:r>
      <w:proofErr w:type="spellEnd"/>
      <w:r>
        <w:rPr>
          <w:rFonts w:ascii="Cambria" w:hAnsi="Cambria"/>
          <w:sz w:val="24"/>
          <w:szCs w:val="24"/>
        </w:rPr>
        <w:t>)</w:t>
      </w:r>
    </w:p>
    <w:p w:rsidR="003A5E7A" w:rsidRDefault="003A5E7A" w:rsidP="003E2483">
      <w:pPr>
        <w:rPr>
          <w:rFonts w:ascii="Cambria" w:hAnsi="Cambria"/>
          <w:sz w:val="24"/>
          <w:szCs w:val="24"/>
        </w:rPr>
      </w:pPr>
      <w:r>
        <w:rPr>
          <w:rFonts w:ascii="Cambria" w:hAnsi="Cambria"/>
          <w:sz w:val="24"/>
          <w:szCs w:val="24"/>
        </w:rPr>
        <w:t xml:space="preserve">Id est la clé primaire, </w:t>
      </w:r>
      <w:proofErr w:type="spellStart"/>
      <w:r>
        <w:rPr>
          <w:rFonts w:ascii="Cambria" w:hAnsi="Cambria"/>
          <w:sz w:val="24"/>
          <w:szCs w:val="24"/>
        </w:rPr>
        <w:t>id_formation</w:t>
      </w:r>
      <w:proofErr w:type="spellEnd"/>
      <w:r>
        <w:rPr>
          <w:rFonts w:ascii="Cambria" w:hAnsi="Cambria"/>
          <w:sz w:val="24"/>
          <w:szCs w:val="24"/>
        </w:rPr>
        <w:t xml:space="preserve"> clé étrangère en référence à la table formation, </w:t>
      </w:r>
      <w:proofErr w:type="spellStart"/>
      <w:r>
        <w:rPr>
          <w:rFonts w:ascii="Cambria" w:hAnsi="Cambria"/>
          <w:sz w:val="24"/>
          <w:szCs w:val="24"/>
        </w:rPr>
        <w:t>id_emploie</w:t>
      </w:r>
      <w:proofErr w:type="spellEnd"/>
      <w:r>
        <w:rPr>
          <w:rFonts w:ascii="Cambria" w:hAnsi="Cambria"/>
          <w:sz w:val="24"/>
          <w:szCs w:val="24"/>
        </w:rPr>
        <w:t xml:space="preserve"> </w:t>
      </w:r>
      <w:r>
        <w:rPr>
          <w:rFonts w:ascii="Cambria" w:hAnsi="Cambria"/>
          <w:sz w:val="24"/>
          <w:szCs w:val="24"/>
        </w:rPr>
        <w:t xml:space="preserve">clé étrangère en référence à la table </w:t>
      </w:r>
      <w:r>
        <w:rPr>
          <w:rFonts w:ascii="Cambria" w:hAnsi="Cambria"/>
          <w:sz w:val="24"/>
          <w:szCs w:val="24"/>
        </w:rPr>
        <w:t>emploie.</w:t>
      </w:r>
    </w:p>
    <w:p w:rsidR="003A5E7A" w:rsidRDefault="003A5E7A" w:rsidP="003E2483">
      <w:pPr>
        <w:rPr>
          <w:rFonts w:ascii="Cambria" w:hAnsi="Cambria"/>
          <w:sz w:val="24"/>
          <w:szCs w:val="24"/>
        </w:rPr>
      </w:pPr>
      <w:r>
        <w:rPr>
          <w:rFonts w:ascii="Cambria" w:hAnsi="Cambria"/>
          <w:sz w:val="24"/>
          <w:szCs w:val="24"/>
        </w:rPr>
        <w:t xml:space="preserve">Admin (id, nom, </w:t>
      </w:r>
      <w:proofErr w:type="spellStart"/>
      <w:r>
        <w:rPr>
          <w:rFonts w:ascii="Cambria" w:hAnsi="Cambria"/>
          <w:sz w:val="24"/>
          <w:szCs w:val="24"/>
        </w:rPr>
        <w:t>prenom</w:t>
      </w:r>
      <w:proofErr w:type="spellEnd"/>
      <w:r>
        <w:rPr>
          <w:rFonts w:ascii="Cambria" w:hAnsi="Cambria"/>
          <w:sz w:val="24"/>
          <w:szCs w:val="24"/>
        </w:rPr>
        <w:t xml:space="preserve">, </w:t>
      </w:r>
      <w:proofErr w:type="spellStart"/>
      <w:r>
        <w:rPr>
          <w:rFonts w:ascii="Cambria" w:hAnsi="Cambria"/>
          <w:sz w:val="24"/>
          <w:szCs w:val="24"/>
        </w:rPr>
        <w:t>mdp</w:t>
      </w:r>
      <w:proofErr w:type="spellEnd"/>
      <w:r>
        <w:rPr>
          <w:rFonts w:ascii="Cambria" w:hAnsi="Cambria"/>
          <w:sz w:val="24"/>
          <w:szCs w:val="24"/>
        </w:rPr>
        <w:t xml:space="preserve">, </w:t>
      </w:r>
      <w:proofErr w:type="spellStart"/>
      <w:r>
        <w:rPr>
          <w:rFonts w:ascii="Cambria" w:hAnsi="Cambria"/>
          <w:sz w:val="24"/>
          <w:szCs w:val="24"/>
        </w:rPr>
        <w:t>id_service</w:t>
      </w:r>
      <w:proofErr w:type="spellEnd"/>
      <w:r>
        <w:rPr>
          <w:rFonts w:ascii="Cambria" w:hAnsi="Cambria"/>
          <w:sz w:val="24"/>
          <w:szCs w:val="24"/>
        </w:rPr>
        <w:t>)</w:t>
      </w:r>
    </w:p>
    <w:p w:rsidR="003A5E7A" w:rsidRDefault="003A5E7A" w:rsidP="003E2483">
      <w:pPr>
        <w:rPr>
          <w:rFonts w:ascii="Cambria" w:hAnsi="Cambria"/>
          <w:sz w:val="24"/>
          <w:szCs w:val="24"/>
        </w:rPr>
      </w:pPr>
      <w:r>
        <w:rPr>
          <w:rFonts w:ascii="Cambria" w:hAnsi="Cambria"/>
          <w:sz w:val="24"/>
          <w:szCs w:val="24"/>
        </w:rPr>
        <w:t xml:space="preserve">Id clé primaire, </w:t>
      </w:r>
      <w:proofErr w:type="spellStart"/>
      <w:r>
        <w:rPr>
          <w:rFonts w:ascii="Cambria" w:hAnsi="Cambria"/>
          <w:sz w:val="24"/>
          <w:szCs w:val="24"/>
        </w:rPr>
        <w:t>id_service</w:t>
      </w:r>
      <w:proofErr w:type="spellEnd"/>
      <w:r>
        <w:rPr>
          <w:rFonts w:ascii="Cambria" w:hAnsi="Cambria"/>
          <w:sz w:val="24"/>
          <w:szCs w:val="24"/>
        </w:rPr>
        <w:t xml:space="preserve"> est la clé étrange en référence à la table service.</w:t>
      </w:r>
    </w:p>
    <w:p w:rsidR="003A5E7A" w:rsidRDefault="003A5E7A" w:rsidP="003E2483">
      <w:pPr>
        <w:rPr>
          <w:rFonts w:ascii="Cambria" w:hAnsi="Cambria"/>
          <w:sz w:val="24"/>
          <w:szCs w:val="24"/>
        </w:rPr>
      </w:pPr>
      <w:r>
        <w:rPr>
          <w:rFonts w:ascii="Cambria" w:hAnsi="Cambria"/>
          <w:sz w:val="24"/>
          <w:szCs w:val="24"/>
        </w:rPr>
        <w:t>Service (id, titre)</w:t>
      </w:r>
    </w:p>
    <w:p w:rsidR="003A5E7A" w:rsidRDefault="003A5E7A" w:rsidP="003E2483">
      <w:pPr>
        <w:rPr>
          <w:rFonts w:ascii="Cambria" w:hAnsi="Cambria"/>
          <w:sz w:val="24"/>
          <w:szCs w:val="24"/>
        </w:rPr>
      </w:pPr>
      <w:r>
        <w:rPr>
          <w:rFonts w:ascii="Cambria" w:hAnsi="Cambria"/>
          <w:sz w:val="24"/>
          <w:szCs w:val="24"/>
        </w:rPr>
        <w:t>Id clé primai</w:t>
      </w:r>
      <w:r w:rsidR="00E865EC">
        <w:rPr>
          <w:rFonts w:ascii="Cambria" w:hAnsi="Cambria"/>
          <w:sz w:val="24"/>
          <w:szCs w:val="24"/>
        </w:rPr>
        <w:t xml:space="preserve">re. </w:t>
      </w:r>
    </w:p>
    <w:p w:rsidR="00E865EC" w:rsidRDefault="00E865EC" w:rsidP="003E2483">
      <w:pPr>
        <w:rPr>
          <w:rFonts w:ascii="Cambria" w:hAnsi="Cambria"/>
          <w:sz w:val="24"/>
          <w:szCs w:val="24"/>
        </w:rPr>
      </w:pPr>
    </w:p>
    <w:p w:rsidR="00E865EC" w:rsidRPr="00E865EC" w:rsidRDefault="00E865EC" w:rsidP="00E865EC">
      <w:pPr>
        <w:pStyle w:val="Paragraphedeliste"/>
        <w:numPr>
          <w:ilvl w:val="0"/>
          <w:numId w:val="7"/>
        </w:numPr>
        <w:rPr>
          <w:rFonts w:ascii="Calibri Light" w:hAnsi="Calibri Light"/>
          <w:color w:val="5B9BD5" w:themeColor="accent1"/>
          <w:sz w:val="72"/>
          <w:szCs w:val="72"/>
        </w:rPr>
      </w:pPr>
      <w:r w:rsidRPr="00E865EC">
        <w:rPr>
          <w:rFonts w:ascii="Calibri Light" w:hAnsi="Calibri Light"/>
          <w:color w:val="5B9BD5" w:themeColor="accent1"/>
          <w:sz w:val="72"/>
          <w:szCs w:val="72"/>
        </w:rPr>
        <w:t>Conception de la solution</w:t>
      </w:r>
    </w:p>
    <w:p w:rsidR="00827A14" w:rsidRDefault="00827A14" w:rsidP="00E865EC">
      <w:pPr>
        <w:tabs>
          <w:tab w:val="left" w:pos="898"/>
        </w:tabs>
      </w:pPr>
    </w:p>
    <w:p w:rsidR="00827A14" w:rsidRDefault="00827A14" w:rsidP="00827A14"/>
    <w:p w:rsidR="00E865EC" w:rsidRDefault="00E865EC" w:rsidP="00827A14"/>
    <w:p w:rsidR="00E865EC" w:rsidRDefault="00E865EC" w:rsidP="00E865EC"/>
    <w:p w:rsidR="00E865EC" w:rsidRDefault="00E865EC" w:rsidP="00E865EC">
      <w:pPr>
        <w:pStyle w:val="Paragraphedeliste"/>
        <w:numPr>
          <w:ilvl w:val="0"/>
          <w:numId w:val="1"/>
        </w:numPr>
        <w:spacing w:line="276" w:lineRule="auto"/>
        <w:rPr>
          <w:rFonts w:asciiTheme="majorHAnsi" w:hAnsiTheme="majorHAnsi" w:cstheme="majorHAnsi"/>
          <w:color w:val="5B9BD5" w:themeColor="accent1"/>
          <w:sz w:val="72"/>
          <w:szCs w:val="72"/>
        </w:rPr>
      </w:pPr>
      <w:r>
        <w:rPr>
          <w:rFonts w:asciiTheme="majorHAnsi" w:hAnsiTheme="majorHAnsi" w:cstheme="majorHAnsi"/>
          <w:color w:val="5B9BD5" w:themeColor="accent1"/>
          <w:sz w:val="72"/>
          <w:szCs w:val="72"/>
        </w:rPr>
        <w:t>Environnement de travail</w:t>
      </w:r>
    </w:p>
    <w:p w:rsidR="00E865EC" w:rsidRDefault="00E865EC" w:rsidP="00E865EC">
      <w:pPr>
        <w:pStyle w:val="Paragraphedeliste"/>
        <w:spacing w:line="276" w:lineRule="auto"/>
        <w:ind w:left="1776"/>
        <w:rPr>
          <w:rFonts w:asciiTheme="majorHAnsi" w:hAnsiTheme="majorHAnsi" w:cstheme="majorHAnsi"/>
          <w:color w:val="5B9BD5" w:themeColor="accent1"/>
          <w:sz w:val="36"/>
          <w:szCs w:val="36"/>
        </w:rPr>
      </w:pPr>
    </w:p>
    <w:p w:rsidR="00E865EC" w:rsidRDefault="00E865EC" w:rsidP="00E865EC">
      <w:pPr>
        <w:pStyle w:val="Paragraphedeliste"/>
        <w:numPr>
          <w:ilvl w:val="0"/>
          <w:numId w:val="11"/>
        </w:numPr>
        <w:tabs>
          <w:tab w:val="left" w:pos="6510"/>
        </w:tabs>
        <w:rPr>
          <w:color w:val="5B9BD5" w:themeColor="accent1"/>
        </w:rPr>
      </w:pPr>
      <w:r>
        <w:rPr>
          <w:color w:val="5B9BD5" w:themeColor="accent1"/>
        </w:rPr>
        <w:t>Resource Matériel</w:t>
      </w:r>
    </w:p>
    <w:p w:rsidR="00E865EC" w:rsidRDefault="00E865EC" w:rsidP="00E865EC">
      <w:pPr>
        <w:tabs>
          <w:tab w:val="left" w:pos="6510"/>
        </w:tabs>
        <w:ind w:left="2124"/>
        <w:rPr>
          <w:color w:val="5B9BD5" w:themeColor="accent1"/>
        </w:rPr>
      </w:pPr>
    </w:p>
    <w:p w:rsidR="00E865EC" w:rsidRDefault="00E865EC" w:rsidP="00E865EC">
      <w:pPr>
        <w:pStyle w:val="Paragraphedeliste"/>
        <w:tabs>
          <w:tab w:val="left" w:pos="6510"/>
        </w:tabs>
        <w:ind w:left="708"/>
      </w:pPr>
      <w:r>
        <w:t>Afin de mener à bien la mission l’équipe dispose de :</w:t>
      </w:r>
    </w:p>
    <w:p w:rsidR="00E865EC" w:rsidRDefault="00E865EC" w:rsidP="00E865EC">
      <w:pPr>
        <w:pStyle w:val="Paragraphedeliste"/>
        <w:tabs>
          <w:tab w:val="left" w:pos="6510"/>
        </w:tabs>
        <w:ind w:left="2484"/>
      </w:pPr>
      <w:r>
        <w:lastRenderedPageBreak/>
        <w:t>* Trois ordinateur portable</w:t>
      </w:r>
    </w:p>
    <w:p w:rsidR="00E865EC" w:rsidRDefault="00E865EC" w:rsidP="00E865EC">
      <w:pPr>
        <w:pStyle w:val="Paragraphedeliste"/>
        <w:tabs>
          <w:tab w:val="left" w:pos="6510"/>
        </w:tabs>
        <w:ind w:left="2484"/>
      </w:pPr>
      <w:r>
        <w:t>* Trois souris</w:t>
      </w:r>
    </w:p>
    <w:p w:rsidR="00E865EC" w:rsidRDefault="00E865EC" w:rsidP="00E865EC">
      <w:pPr>
        <w:pStyle w:val="Paragraphedeliste"/>
        <w:tabs>
          <w:tab w:val="left" w:pos="6510"/>
        </w:tabs>
        <w:ind w:left="2484"/>
      </w:pPr>
      <w:r>
        <w:t>* un locaux de travail</w:t>
      </w:r>
    </w:p>
    <w:p w:rsidR="00E865EC" w:rsidRDefault="00E865EC" w:rsidP="00E865EC">
      <w:pPr>
        <w:pStyle w:val="Paragraphedeliste"/>
        <w:tabs>
          <w:tab w:val="left" w:pos="6510"/>
        </w:tabs>
        <w:ind w:left="708"/>
      </w:pPr>
    </w:p>
    <w:p w:rsidR="00E865EC" w:rsidRDefault="00E865EC" w:rsidP="00E865EC">
      <w:pPr>
        <w:pStyle w:val="Paragraphedeliste"/>
        <w:numPr>
          <w:ilvl w:val="0"/>
          <w:numId w:val="11"/>
        </w:numPr>
        <w:tabs>
          <w:tab w:val="left" w:pos="6510"/>
        </w:tabs>
        <w:rPr>
          <w:color w:val="5B9BD5" w:themeColor="accent1"/>
        </w:rPr>
      </w:pPr>
      <w:r>
        <w:rPr>
          <w:color w:val="5B9BD5" w:themeColor="accent1"/>
        </w:rPr>
        <w:t>Resource Humain</w:t>
      </w:r>
    </w:p>
    <w:p w:rsidR="00E865EC" w:rsidRDefault="00E865EC" w:rsidP="00E865EC">
      <w:pPr>
        <w:pStyle w:val="Paragraphedeliste"/>
        <w:tabs>
          <w:tab w:val="left" w:pos="6510"/>
        </w:tabs>
        <w:ind w:left="2484"/>
        <w:rPr>
          <w:color w:val="5B9BD5" w:themeColor="accent1"/>
        </w:rPr>
      </w:pPr>
    </w:p>
    <w:p w:rsidR="00E865EC" w:rsidRDefault="00E865EC" w:rsidP="00E865EC">
      <w:pPr>
        <w:tabs>
          <w:tab w:val="left" w:pos="6510"/>
        </w:tabs>
        <w:ind w:left="708"/>
      </w:pPr>
      <w:r>
        <w:t>Deux personnes seront mobilisées pour travailler sur le logiciel demander</w:t>
      </w:r>
    </w:p>
    <w:p w:rsidR="00E865EC" w:rsidRDefault="00E865EC" w:rsidP="00E865EC">
      <w:pPr>
        <w:tabs>
          <w:tab w:val="left" w:pos="1942"/>
          <w:tab w:val="left" w:pos="6510"/>
        </w:tabs>
      </w:pPr>
      <w:r>
        <w:tab/>
        <w:t>Mansour MAHAMAT</w:t>
      </w:r>
    </w:p>
    <w:p w:rsidR="00E865EC" w:rsidRDefault="00E865EC" w:rsidP="00E865EC">
      <w:pPr>
        <w:tabs>
          <w:tab w:val="left" w:pos="1909"/>
          <w:tab w:val="left" w:pos="1942"/>
          <w:tab w:val="left" w:pos="6510"/>
        </w:tabs>
      </w:pPr>
      <w:r>
        <w:tab/>
        <w:t xml:space="preserve"> Nasser     MAHAMAT</w:t>
      </w:r>
      <w:r>
        <w:tab/>
      </w:r>
      <w:r>
        <w:tab/>
      </w:r>
      <w:r>
        <w:tab/>
      </w:r>
    </w:p>
    <w:p w:rsidR="00E865EC" w:rsidRDefault="00E865EC" w:rsidP="00E865EC">
      <w:pPr>
        <w:tabs>
          <w:tab w:val="left" w:pos="1909"/>
          <w:tab w:val="left" w:pos="1942"/>
          <w:tab w:val="left" w:pos="6510"/>
        </w:tabs>
      </w:pPr>
    </w:p>
    <w:p w:rsidR="00661AE9" w:rsidRDefault="00661AE9" w:rsidP="00E865EC">
      <w:pPr>
        <w:pStyle w:val="Titre2"/>
        <w:numPr>
          <w:ilvl w:val="0"/>
          <w:numId w:val="11"/>
        </w:numPr>
      </w:pPr>
      <w:r>
        <w:t>MVC</w:t>
      </w:r>
    </w:p>
    <w:p w:rsidR="00661AE9" w:rsidRDefault="00661AE9" w:rsidP="00661AE9"/>
    <w:p w:rsidR="00661AE9" w:rsidRDefault="00661AE9" w:rsidP="00661AE9">
      <w:r>
        <w:rPr>
          <w:noProof/>
          <w:lang w:eastAsia="fr-FR"/>
        </w:rPr>
        <w:drawing>
          <wp:inline distT="0" distB="0" distL="0" distR="0">
            <wp:extent cx="2372056" cy="4448796"/>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3">
                      <a:extLst>
                        <a:ext uri="{28A0092B-C50C-407E-A947-70E740481C1C}">
                          <a14:useLocalDpi xmlns:a14="http://schemas.microsoft.com/office/drawing/2010/main" val="0"/>
                        </a:ext>
                      </a:extLst>
                    </a:blip>
                    <a:stretch>
                      <a:fillRect/>
                    </a:stretch>
                  </pic:blipFill>
                  <pic:spPr>
                    <a:xfrm>
                      <a:off x="0" y="0"/>
                      <a:ext cx="2372056" cy="4448796"/>
                    </a:xfrm>
                    <a:prstGeom prst="rect">
                      <a:avLst/>
                    </a:prstGeom>
                  </pic:spPr>
                </pic:pic>
              </a:graphicData>
            </a:graphic>
          </wp:inline>
        </w:drawing>
      </w:r>
    </w:p>
    <w:p w:rsidR="005745DB" w:rsidRDefault="005745DB" w:rsidP="00661AE9">
      <w:r>
        <w:t>Git :</w:t>
      </w:r>
    </w:p>
    <w:p w:rsidR="005745DB" w:rsidRPr="00661AE9" w:rsidRDefault="005745DB" w:rsidP="00661AE9">
      <w:r>
        <w:rPr>
          <w:noProof/>
          <w:lang w:eastAsia="fr-FR"/>
        </w:rPr>
        <w:lastRenderedPageBreak/>
        <w:drawing>
          <wp:inline distT="0" distB="0" distL="0" distR="0">
            <wp:extent cx="3229426" cy="1314633"/>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git.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1314633"/>
                    </a:xfrm>
                    <a:prstGeom prst="rect">
                      <a:avLst/>
                    </a:prstGeom>
                  </pic:spPr>
                </pic:pic>
              </a:graphicData>
            </a:graphic>
          </wp:inline>
        </w:drawing>
      </w:r>
    </w:p>
    <w:p w:rsidR="00E865EC" w:rsidRDefault="00E865EC" w:rsidP="00E865EC">
      <w:pPr>
        <w:tabs>
          <w:tab w:val="left" w:pos="6510"/>
        </w:tabs>
        <w:rPr>
          <w:color w:val="5B9BD5" w:themeColor="accent1"/>
        </w:rPr>
      </w:pPr>
    </w:p>
    <w:p w:rsidR="00E865EC" w:rsidRPr="00E865EC" w:rsidRDefault="00E865EC" w:rsidP="00E865EC">
      <w:pPr>
        <w:pStyle w:val="Paragraphedeliste"/>
        <w:numPr>
          <w:ilvl w:val="0"/>
          <w:numId w:val="11"/>
        </w:numPr>
        <w:tabs>
          <w:tab w:val="left" w:pos="6510"/>
        </w:tabs>
        <w:rPr>
          <w:color w:val="5B9BD5" w:themeColor="accent1"/>
        </w:rPr>
      </w:pPr>
      <w:bookmarkStart w:id="0" w:name="_GoBack"/>
      <w:bookmarkEnd w:id="0"/>
      <w:r w:rsidRPr="00E865EC">
        <w:rPr>
          <w:color w:val="5B9BD5" w:themeColor="accent1"/>
        </w:rPr>
        <w:t>Logiciel utilisé</w:t>
      </w:r>
    </w:p>
    <w:p w:rsidR="00E865EC" w:rsidRDefault="00E865EC" w:rsidP="00827A14">
      <w:pPr>
        <w:rPr>
          <w:rStyle w:val="Titre1Car"/>
        </w:rPr>
      </w:pPr>
    </w:p>
    <w:p w:rsidR="006B177E" w:rsidRDefault="006B177E" w:rsidP="00827A14">
      <w:r w:rsidRPr="00AD54CF">
        <w:rPr>
          <w:rStyle w:val="Titre1Car"/>
        </w:rPr>
        <w:t>Navigateur</w:t>
      </w:r>
      <w:r w:rsidR="00AD54CF" w:rsidRPr="00AD54CF">
        <w:rPr>
          <w:rStyle w:val="Titre1Car"/>
        </w:rPr>
        <w:t> :</w:t>
      </w:r>
      <w:r w:rsidR="00AD54CF">
        <w:t xml:space="preserve"> </w:t>
      </w:r>
      <w:r w:rsidR="00AD54CF" w:rsidRPr="00AD54CF">
        <w:t>Chrome est un navigateur web</w:t>
      </w:r>
      <w:r w:rsidR="00AD54CF">
        <w:t xml:space="preserve"> tout comme Internet Explorer</w:t>
      </w:r>
    </w:p>
    <w:p w:rsidR="00827A14" w:rsidRDefault="00AD54CF" w:rsidP="00827A14">
      <w:r>
        <w:t>Chrome </w:t>
      </w:r>
      <w:r w:rsidR="00827A14">
        <w:t> </w:t>
      </w:r>
      <w:r w:rsidRPr="00AD54CF">
        <w:t xml:space="preserve"> </w:t>
      </w:r>
    </w:p>
    <w:p w:rsidR="00827A14" w:rsidRDefault="00827A14" w:rsidP="00827A14">
      <w:r>
        <w:t xml:space="preserve"> </w:t>
      </w:r>
      <w:r>
        <w:rPr>
          <w:noProof/>
          <w:lang w:eastAsia="fr-FR"/>
        </w:rPr>
        <w:drawing>
          <wp:inline distT="0" distB="0" distL="0" distR="0" wp14:anchorId="3423B3BB" wp14:editId="58B2DE9B">
            <wp:extent cx="460112" cy="4601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_Chrome_icon_(2011).svg[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693" cy="471693"/>
                    </a:xfrm>
                    <a:prstGeom prst="rect">
                      <a:avLst/>
                    </a:prstGeom>
                  </pic:spPr>
                </pic:pic>
              </a:graphicData>
            </a:graphic>
          </wp:inline>
        </w:drawing>
      </w:r>
    </w:p>
    <w:p w:rsidR="00827A14" w:rsidRDefault="00827A14" w:rsidP="00827A14">
      <w:r>
        <w:t>Internet Explorer</w:t>
      </w:r>
      <w:r w:rsidR="00AD54CF">
        <w:t> </w:t>
      </w:r>
    </w:p>
    <w:p w:rsidR="00827A14" w:rsidRDefault="00827A14" w:rsidP="00827A14">
      <w:r>
        <w:rPr>
          <w:noProof/>
          <w:lang w:eastAsia="fr-FR"/>
        </w:rPr>
        <w:drawing>
          <wp:inline distT="0" distB="0" distL="0" distR="0">
            <wp:extent cx="442595" cy="4425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_Explorer_9_icon.svg[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367" cy="449367"/>
                    </a:xfrm>
                    <a:prstGeom prst="rect">
                      <a:avLst/>
                    </a:prstGeom>
                  </pic:spPr>
                </pic:pic>
              </a:graphicData>
            </a:graphic>
          </wp:inline>
        </w:drawing>
      </w:r>
    </w:p>
    <w:p w:rsidR="006B177E" w:rsidRDefault="006B177E" w:rsidP="00AD54CF">
      <w:pPr>
        <w:pStyle w:val="Titre1"/>
      </w:pPr>
      <w:r>
        <w:t xml:space="preserve">Editeur de texte </w:t>
      </w:r>
    </w:p>
    <w:p w:rsidR="00827A14" w:rsidRDefault="00827A14" w:rsidP="00827A14">
      <w:r>
        <w:t>Sublime text 3</w:t>
      </w:r>
      <w:r w:rsidR="00AD54CF">
        <w:t> : c’</w:t>
      </w:r>
      <w:r w:rsidR="00AD54CF" w:rsidRPr="00AD54CF">
        <w:t>est un éditeur de texte générique codé en C++ et Python, disponible sur Windows, Mac et Linux</w:t>
      </w:r>
    </w:p>
    <w:p w:rsidR="006B177E" w:rsidRDefault="00827A14" w:rsidP="00827A14">
      <w:r>
        <w:rPr>
          <w:noProof/>
          <w:lang w:eastAsia="fr-FR"/>
        </w:rPr>
        <w:drawing>
          <wp:inline distT="0" distB="0" distL="0" distR="0">
            <wp:extent cx="477585" cy="4775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s-Sublime-Text-icon[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0831" cy="490831"/>
                    </a:xfrm>
                    <a:prstGeom prst="rect">
                      <a:avLst/>
                    </a:prstGeom>
                  </pic:spPr>
                </pic:pic>
              </a:graphicData>
            </a:graphic>
          </wp:inline>
        </w:drawing>
      </w:r>
    </w:p>
    <w:p w:rsidR="009B26F6" w:rsidRDefault="009B26F6" w:rsidP="00AD54CF">
      <w:pPr>
        <w:pStyle w:val="Titre1"/>
      </w:pPr>
      <w:r>
        <w:t>Serveur et Base de données</w:t>
      </w:r>
    </w:p>
    <w:p w:rsidR="009B26F6" w:rsidRDefault="009B26F6" w:rsidP="00827A14">
      <w:r>
        <w:t xml:space="preserve"> WAMP</w:t>
      </w:r>
      <w:r w:rsidR="00234B14">
        <w:t xml:space="preserve"> : </w:t>
      </w:r>
      <w:r w:rsidR="00234B14" w:rsidRPr="00234B14">
        <w:t>c'est un serveur, ça permet de faire tourner un site web.</w:t>
      </w:r>
    </w:p>
    <w:p w:rsidR="009B26F6" w:rsidRDefault="009B26F6" w:rsidP="00827A14">
      <w:r>
        <w:rPr>
          <w:noProof/>
          <w:lang w:eastAsia="fr-FR"/>
        </w:rPr>
        <w:drawing>
          <wp:inline distT="0" distB="0" distL="0" distR="0">
            <wp:extent cx="442595" cy="4425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1cqR4z348Pj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705" cy="451705"/>
                    </a:xfrm>
                    <a:prstGeom prst="rect">
                      <a:avLst/>
                    </a:prstGeom>
                  </pic:spPr>
                </pic:pic>
              </a:graphicData>
            </a:graphic>
          </wp:inline>
        </w:drawing>
      </w:r>
    </w:p>
    <w:p w:rsidR="009B26F6" w:rsidRDefault="009B26F6" w:rsidP="00827A14">
      <w:r>
        <w:t>MySQL</w:t>
      </w:r>
      <w:r w:rsidR="00234B14">
        <w:t xml:space="preserve"> : MySQL </w:t>
      </w:r>
      <w:r w:rsidR="00234B14" w:rsidRPr="00234B14">
        <w:t xml:space="preserve">est un système de gestion de bases </w:t>
      </w:r>
      <w:r w:rsidR="00234B14">
        <w:t>de données (SGBD</w:t>
      </w:r>
      <w:r w:rsidR="00234B14" w:rsidRPr="00234B14">
        <w:t>)</w:t>
      </w:r>
    </w:p>
    <w:p w:rsidR="009B26F6" w:rsidRDefault="009B26F6" w:rsidP="00827A14">
      <w:r>
        <w:rPr>
          <w:noProof/>
          <w:lang w:eastAsia="fr-FR"/>
        </w:rPr>
        <w:drawing>
          <wp:inline distT="0" distB="0" distL="0" distR="0">
            <wp:extent cx="780444" cy="403642"/>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svg[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97345" cy="412383"/>
                    </a:xfrm>
                    <a:prstGeom prst="rect">
                      <a:avLst/>
                    </a:prstGeom>
                  </pic:spPr>
                </pic:pic>
              </a:graphicData>
            </a:graphic>
          </wp:inline>
        </w:drawing>
      </w:r>
    </w:p>
    <w:p w:rsidR="00234B14" w:rsidRDefault="00234B14" w:rsidP="00827A14">
      <w:r>
        <w:t xml:space="preserve">PhpMyAdmin : </w:t>
      </w:r>
      <w:r w:rsidRPr="00234B14">
        <w:t>c'est un script de gestion de base de données (MySQL).</w:t>
      </w:r>
    </w:p>
    <w:p w:rsidR="00234B14" w:rsidRDefault="00234B14" w:rsidP="00827A14">
      <w:r>
        <w:rPr>
          <w:noProof/>
          <w:lang w:eastAsia="fr-FR"/>
        </w:rPr>
        <w:drawing>
          <wp:inline distT="0" distB="0" distL="0" distR="0">
            <wp:extent cx="732707" cy="5183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pMyAdmin-Logo[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6483" cy="528100"/>
                    </a:xfrm>
                    <a:prstGeom prst="rect">
                      <a:avLst/>
                    </a:prstGeom>
                  </pic:spPr>
                </pic:pic>
              </a:graphicData>
            </a:graphic>
          </wp:inline>
        </w:drawing>
      </w:r>
    </w:p>
    <w:p w:rsidR="00AD54CF" w:rsidRDefault="006B177E" w:rsidP="00AD54CF">
      <w:pPr>
        <w:pStyle w:val="Titre1"/>
      </w:pPr>
      <w:r>
        <w:lastRenderedPageBreak/>
        <w:t xml:space="preserve">Langage de programmation </w:t>
      </w:r>
    </w:p>
    <w:p w:rsidR="006B177E" w:rsidRDefault="006B177E" w:rsidP="00827A14">
      <w:r>
        <w:t>HTML5</w:t>
      </w:r>
      <w:r w:rsidR="00AD54CF">
        <w:t> :</w:t>
      </w:r>
      <w:r w:rsidR="00DF1EA4">
        <w:t xml:space="preserve"> </w:t>
      </w:r>
      <w:r w:rsidR="00DF1EA4" w:rsidRPr="00DF1EA4">
        <w:t>HyperText Mark-Up Langage</w:t>
      </w:r>
      <w:r w:rsidR="00DF1EA4">
        <w:t xml:space="preserve"> </w:t>
      </w:r>
      <w:r w:rsidR="00DF1EA4" w:rsidRPr="00DF1EA4">
        <w:t>est un langage informatique qui permet de créer et structurer des pages Web</w:t>
      </w:r>
    </w:p>
    <w:p w:rsidR="009B26F6" w:rsidRDefault="009B26F6" w:rsidP="00827A14">
      <w:r>
        <w:rPr>
          <w:noProof/>
          <w:lang w:eastAsia="fr-FR"/>
        </w:rPr>
        <w:drawing>
          <wp:inline distT="0" distB="0" distL="0" distR="0">
            <wp:extent cx="477520" cy="477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and_wordmark.svg[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2649" cy="482649"/>
                    </a:xfrm>
                    <a:prstGeom prst="rect">
                      <a:avLst/>
                    </a:prstGeom>
                  </pic:spPr>
                </pic:pic>
              </a:graphicData>
            </a:graphic>
          </wp:inline>
        </w:drawing>
      </w:r>
    </w:p>
    <w:p w:rsidR="006B177E" w:rsidRDefault="006B177E" w:rsidP="00827A14">
      <w:r>
        <w:t>CSS3</w:t>
      </w:r>
      <w:r w:rsidR="00DF1EA4">
        <w:t xml:space="preserve"> : </w:t>
      </w:r>
      <w:r w:rsidR="00DF1EA4" w:rsidRPr="00DF1EA4">
        <w:t>Cascading Style Sheets (feuilles de styles en cascade), servent à mettre en forme des documents web, type page HTML ou XML.</w:t>
      </w:r>
    </w:p>
    <w:p w:rsidR="009B26F6" w:rsidRDefault="009B26F6" w:rsidP="00827A14">
      <w:r>
        <w:rPr>
          <w:noProof/>
          <w:lang w:eastAsia="fr-FR"/>
        </w:rPr>
        <w:drawing>
          <wp:inline distT="0" distB="0" distL="0" distR="0">
            <wp:extent cx="494686" cy="441684"/>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3[1].jp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520234" cy="464495"/>
                    </a:xfrm>
                    <a:prstGeom prst="rect">
                      <a:avLst/>
                    </a:prstGeom>
                  </pic:spPr>
                </pic:pic>
              </a:graphicData>
            </a:graphic>
          </wp:inline>
        </w:drawing>
      </w:r>
    </w:p>
    <w:p w:rsidR="006B177E" w:rsidRDefault="006B177E" w:rsidP="00827A14">
      <w:r>
        <w:t>PHP</w:t>
      </w:r>
      <w:r w:rsidR="00176ED4">
        <w:t xml:space="preserve"> : </w:t>
      </w:r>
      <w:r w:rsidR="00176ED4" w:rsidRPr="00176ED4">
        <w:t>Hypertext Preprocessor6</w:t>
      </w:r>
      <w:r w:rsidR="00176ED4">
        <w:t xml:space="preserve">, </w:t>
      </w:r>
      <w:r w:rsidR="00176ED4" w:rsidRPr="00176ED4">
        <w:t>est un langage de programmation, principalement utilisé pour pr</w:t>
      </w:r>
      <w:r w:rsidR="00176ED4">
        <w:t>oduire des pages Web dynamiques.</w:t>
      </w:r>
    </w:p>
    <w:p w:rsidR="009B26F6" w:rsidRDefault="009B26F6" w:rsidP="00827A14">
      <w:r>
        <w:rPr>
          <w:noProof/>
          <w:lang w:eastAsia="fr-FR"/>
        </w:rPr>
        <w:drawing>
          <wp:inline distT="0" distB="0" distL="0" distR="0">
            <wp:extent cx="576597" cy="34595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d23d2d6769e53e24a1b3136c064577-php_logo[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295" cy="352977"/>
                    </a:xfrm>
                    <a:prstGeom prst="rect">
                      <a:avLst/>
                    </a:prstGeom>
                  </pic:spPr>
                </pic:pic>
              </a:graphicData>
            </a:graphic>
          </wp:inline>
        </w:drawing>
      </w:r>
    </w:p>
    <w:p w:rsidR="009B26F6" w:rsidRDefault="009B26F6" w:rsidP="009B26F6">
      <w:r>
        <w:t>Javascript</w:t>
      </w:r>
      <w:r w:rsidR="00176ED4">
        <w:t xml:space="preserve"> : </w:t>
      </w:r>
      <w:r w:rsidR="00176ED4" w:rsidRPr="00176ED4">
        <w:t>est un langage de programmation de scripts principalement employé dans les pages web interactives</w:t>
      </w:r>
    </w:p>
    <w:p w:rsidR="009B26F6" w:rsidRDefault="009B26F6" w:rsidP="00827A14">
      <w:r>
        <w:rPr>
          <w:noProof/>
          <w:lang w:eastAsia="fr-FR"/>
        </w:rPr>
        <w:drawing>
          <wp:inline distT="0" distB="0" distL="0" distR="0">
            <wp:extent cx="483408" cy="4834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logo-badge-512[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7291" cy="487291"/>
                    </a:xfrm>
                    <a:prstGeom prst="rect">
                      <a:avLst/>
                    </a:prstGeom>
                  </pic:spPr>
                </pic:pic>
              </a:graphicData>
            </a:graphic>
          </wp:inline>
        </w:drawing>
      </w:r>
    </w:p>
    <w:p w:rsidR="006B177E" w:rsidRDefault="006B177E" w:rsidP="00827A14">
      <w:r>
        <w:t>Bootstrap</w:t>
      </w:r>
      <w:r w:rsidR="00ED7D41">
        <w:t xml:space="preserve"> : </w:t>
      </w:r>
      <w:r w:rsidR="00ED7D41" w:rsidRPr="00ED7D41">
        <w:t>est une collection d'outils utile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 en option</w:t>
      </w:r>
    </w:p>
    <w:p w:rsidR="009B26F6" w:rsidRDefault="009B26F6" w:rsidP="00827A14">
      <w:r>
        <w:rPr>
          <w:noProof/>
          <w:lang w:eastAsia="fr-FR"/>
        </w:rPr>
        <w:drawing>
          <wp:inline distT="0" distB="0" distL="0" distR="0">
            <wp:extent cx="477585" cy="4794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strap_logo.svg[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4671" cy="486594"/>
                    </a:xfrm>
                    <a:prstGeom prst="rect">
                      <a:avLst/>
                    </a:prstGeom>
                  </pic:spPr>
                </pic:pic>
              </a:graphicData>
            </a:graphic>
          </wp:inline>
        </w:drawing>
      </w:r>
    </w:p>
    <w:p w:rsidR="006B177E" w:rsidRPr="00827A14" w:rsidRDefault="006B177E" w:rsidP="00827A14"/>
    <w:sectPr w:rsidR="006B177E" w:rsidRPr="00827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7416F"/>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00828C4"/>
    <w:multiLevelType w:val="multilevel"/>
    <w:tmpl w:val="4D82DC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DA13465"/>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7347ABD"/>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28B172D"/>
    <w:multiLevelType w:val="hybridMultilevel"/>
    <w:tmpl w:val="2488CE68"/>
    <w:lvl w:ilvl="0" w:tplc="27902242">
      <w:start w:val="1"/>
      <w:numFmt w:val="upperRoman"/>
      <w:lvlText w:val="%1."/>
      <w:lvlJc w:val="right"/>
      <w:pPr>
        <w:ind w:left="1777" w:hanging="360"/>
      </w:pPr>
      <w:rPr>
        <w:sz w:val="52"/>
        <w:szCs w:val="52"/>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15:restartNumberingAfterBreak="0">
    <w:nsid w:val="454A6F99"/>
    <w:multiLevelType w:val="hybridMultilevel"/>
    <w:tmpl w:val="0DC0DC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5413FC"/>
    <w:multiLevelType w:val="hybridMultilevel"/>
    <w:tmpl w:val="5CB27F1E"/>
    <w:lvl w:ilvl="0" w:tplc="040C0017">
      <w:start w:val="1"/>
      <w:numFmt w:val="lowerLetter"/>
      <w:lvlText w:val="%1)"/>
      <w:lvlJc w:val="left"/>
      <w:pPr>
        <w:ind w:left="2344" w:hanging="360"/>
      </w:pPr>
    </w:lvl>
    <w:lvl w:ilvl="1" w:tplc="040C0019">
      <w:start w:val="1"/>
      <w:numFmt w:val="lowerLetter"/>
      <w:lvlText w:val="%2."/>
      <w:lvlJc w:val="left"/>
      <w:pPr>
        <w:ind w:left="3204" w:hanging="360"/>
      </w:pPr>
    </w:lvl>
    <w:lvl w:ilvl="2" w:tplc="040C001B">
      <w:start w:val="1"/>
      <w:numFmt w:val="lowerRoman"/>
      <w:lvlText w:val="%3."/>
      <w:lvlJc w:val="right"/>
      <w:pPr>
        <w:ind w:left="3924" w:hanging="180"/>
      </w:pPr>
    </w:lvl>
    <w:lvl w:ilvl="3" w:tplc="040C000F">
      <w:start w:val="1"/>
      <w:numFmt w:val="decimal"/>
      <w:lvlText w:val="%4."/>
      <w:lvlJc w:val="left"/>
      <w:pPr>
        <w:ind w:left="4644" w:hanging="360"/>
      </w:pPr>
    </w:lvl>
    <w:lvl w:ilvl="4" w:tplc="040C0019">
      <w:start w:val="1"/>
      <w:numFmt w:val="lowerLetter"/>
      <w:lvlText w:val="%5."/>
      <w:lvlJc w:val="left"/>
      <w:pPr>
        <w:ind w:left="5364" w:hanging="360"/>
      </w:pPr>
    </w:lvl>
    <w:lvl w:ilvl="5" w:tplc="040C001B">
      <w:start w:val="1"/>
      <w:numFmt w:val="lowerRoman"/>
      <w:lvlText w:val="%6."/>
      <w:lvlJc w:val="right"/>
      <w:pPr>
        <w:ind w:left="6084" w:hanging="180"/>
      </w:pPr>
    </w:lvl>
    <w:lvl w:ilvl="6" w:tplc="040C000F">
      <w:start w:val="1"/>
      <w:numFmt w:val="decimal"/>
      <w:lvlText w:val="%7."/>
      <w:lvlJc w:val="left"/>
      <w:pPr>
        <w:ind w:left="6804" w:hanging="360"/>
      </w:pPr>
    </w:lvl>
    <w:lvl w:ilvl="7" w:tplc="040C0019">
      <w:start w:val="1"/>
      <w:numFmt w:val="lowerLetter"/>
      <w:lvlText w:val="%8."/>
      <w:lvlJc w:val="left"/>
      <w:pPr>
        <w:ind w:left="7524" w:hanging="360"/>
      </w:pPr>
    </w:lvl>
    <w:lvl w:ilvl="8" w:tplc="040C001B">
      <w:start w:val="1"/>
      <w:numFmt w:val="lowerRoman"/>
      <w:lvlText w:val="%9."/>
      <w:lvlJc w:val="right"/>
      <w:pPr>
        <w:ind w:left="8244" w:hanging="180"/>
      </w:pPr>
    </w:lvl>
  </w:abstractNum>
  <w:abstractNum w:abstractNumId="7" w15:restartNumberingAfterBreak="0">
    <w:nsid w:val="6B8C33EF"/>
    <w:multiLevelType w:val="hybridMultilevel"/>
    <w:tmpl w:val="4012522A"/>
    <w:lvl w:ilvl="0" w:tplc="040C0013">
      <w:start w:val="1"/>
      <w:numFmt w:val="upperRoman"/>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744F4433"/>
    <w:multiLevelType w:val="hybridMultilevel"/>
    <w:tmpl w:val="B9906AB2"/>
    <w:lvl w:ilvl="0" w:tplc="8D381D1A">
      <w:start w:val="1"/>
      <w:numFmt w:val="lowerLetter"/>
      <w:lvlText w:val="%1)"/>
      <w:lvlJc w:val="left"/>
      <w:pPr>
        <w:ind w:left="3552" w:hanging="360"/>
      </w:pPr>
      <w:rPr>
        <w:color w:val="5B9BD5" w:themeColor="accent1"/>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9" w15:restartNumberingAfterBreak="0">
    <w:nsid w:val="7588364C"/>
    <w:multiLevelType w:val="hybridMultilevel"/>
    <w:tmpl w:val="83FCC85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257231"/>
    <w:multiLevelType w:val="hybridMultilevel"/>
    <w:tmpl w:val="20E2E8A4"/>
    <w:lvl w:ilvl="0" w:tplc="6F020FF6">
      <w:start w:val="1"/>
      <w:numFmt w:val="upperRoman"/>
      <w:lvlText w:val="%1."/>
      <w:lvlJc w:val="right"/>
      <w:pPr>
        <w:ind w:left="1440" w:hanging="360"/>
      </w:pPr>
      <w:rPr>
        <w:sz w:val="48"/>
        <w:szCs w:val="4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7"/>
  </w:num>
  <w:num w:numId="2">
    <w:abstractNumId w:val="8"/>
  </w:num>
  <w:num w:numId="3">
    <w:abstractNumId w:val="3"/>
  </w:num>
  <w:num w:numId="4">
    <w:abstractNumId w:val="10"/>
  </w:num>
  <w:num w:numId="5">
    <w:abstractNumId w:val="2"/>
  </w:num>
  <w:num w:numId="6">
    <w:abstractNumId w:val="0"/>
  </w:num>
  <w:num w:numId="7">
    <w:abstractNumId w:val="4"/>
  </w:num>
  <w:num w:numId="8">
    <w:abstractNumId w:val="1"/>
  </w:num>
  <w:num w:numId="9">
    <w:abstractNumId w:val="5"/>
  </w:num>
  <w:num w:numId="10">
    <w:abstractNumId w:val="9"/>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14"/>
    <w:rsid w:val="00140528"/>
    <w:rsid w:val="00176ED4"/>
    <w:rsid w:val="00190B2F"/>
    <w:rsid w:val="00234B14"/>
    <w:rsid w:val="003A5E7A"/>
    <w:rsid w:val="003E2483"/>
    <w:rsid w:val="004828C9"/>
    <w:rsid w:val="005745DB"/>
    <w:rsid w:val="00661AE9"/>
    <w:rsid w:val="00680164"/>
    <w:rsid w:val="00683F95"/>
    <w:rsid w:val="006B177E"/>
    <w:rsid w:val="0070747E"/>
    <w:rsid w:val="007F789D"/>
    <w:rsid w:val="00827A14"/>
    <w:rsid w:val="009B26F6"/>
    <w:rsid w:val="00AA6A42"/>
    <w:rsid w:val="00AD54CF"/>
    <w:rsid w:val="00DF1EA4"/>
    <w:rsid w:val="00E865EC"/>
    <w:rsid w:val="00ED7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2CB"/>
  <w15:chartTrackingRefBased/>
  <w15:docId w15:val="{CD32F159-4BC4-4FC3-9830-8B30538D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7A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7A1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7A14"/>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68016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64"/>
    <w:rPr>
      <w:rFonts w:eastAsiaTheme="minorEastAsia"/>
      <w:lang w:eastAsia="fr-FR"/>
    </w:rPr>
  </w:style>
  <w:style w:type="paragraph" w:styleId="Paragraphedeliste">
    <w:name w:val="List Paragraph"/>
    <w:basedOn w:val="Normal"/>
    <w:uiPriority w:val="34"/>
    <w:qFormat/>
    <w:rsid w:val="00680164"/>
    <w:pPr>
      <w:spacing w:after="0" w:line="240" w:lineRule="auto"/>
      <w:ind w:left="720"/>
      <w:contextualSpacing/>
    </w:pPr>
    <w:rPr>
      <w:rFonts w:eastAsiaTheme="minorEastAsi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586</Words>
  <Characters>3227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Mahamat Nasser</dc:creator>
  <cp:keywords/>
  <dc:description/>
  <cp:lastModifiedBy>Nasri24 Mht</cp:lastModifiedBy>
  <cp:revision>4</cp:revision>
  <dcterms:created xsi:type="dcterms:W3CDTF">2016-12-21T11:46:00Z</dcterms:created>
  <dcterms:modified xsi:type="dcterms:W3CDTF">2017-04-17T19:01:00Z</dcterms:modified>
</cp:coreProperties>
</file>